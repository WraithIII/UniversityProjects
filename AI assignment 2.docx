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6"/>
        <w:gridCol w:w="4312"/>
        <w:gridCol w:w="3171"/>
      </w:tblGrid>
      <w:tr w:rsidR="006B583E" w:rsidTr="0075273B">
        <w:tc>
          <w:tcPr>
            <w:tcW w:w="2406" w:type="dxa"/>
          </w:tcPr>
          <w:p w:rsidR="006B583E" w:rsidRDefault="006B583E" w:rsidP="0075273B">
            <w:pPr>
              <w:jc w:val="center"/>
              <w:rPr>
                <w:rFonts w:ascii="Arial" w:hAnsi="Arial"/>
                <w:b/>
                <w:sz w:val="28"/>
                <w:szCs w:val="28"/>
              </w:rPr>
            </w:pPr>
            <w:r>
              <w:rPr>
                <w:rFonts w:ascii="Arial" w:hAnsi="Arial"/>
                <w:b/>
                <w:noProof/>
                <w:sz w:val="28"/>
                <w:szCs w:val="28"/>
                <w:lang w:eastAsia="en-GB"/>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rFonts w:ascii="Arial" w:hAnsi="Arial"/>
                <w:b/>
                <w:sz w:val="28"/>
                <w:szCs w:val="28"/>
              </w:rPr>
            </w:pPr>
          </w:p>
          <w:p w:rsidR="006B583E" w:rsidRDefault="006B583E" w:rsidP="0075273B">
            <w:pPr>
              <w:jc w:val="center"/>
              <w:rPr>
                <w:rFonts w:ascii="Arial" w:hAnsi="Arial"/>
                <w:b/>
                <w:sz w:val="28"/>
                <w:szCs w:val="28"/>
              </w:rPr>
            </w:pPr>
          </w:p>
          <w:p w:rsidR="006B583E" w:rsidRDefault="00046F88" w:rsidP="0075273B">
            <w:pPr>
              <w:pBdr>
                <w:bottom w:val="single" w:sz="12" w:space="1" w:color="auto"/>
              </w:pBdr>
              <w:jc w:val="center"/>
              <w:rPr>
                <w:rFonts w:ascii="Arial" w:hAnsi="Arial"/>
                <w:b/>
                <w:sz w:val="28"/>
                <w:szCs w:val="28"/>
              </w:rPr>
            </w:pPr>
            <w:r>
              <w:rPr>
                <w:rFonts w:ascii="Arial" w:hAnsi="Arial"/>
                <w:b/>
                <w:sz w:val="28"/>
                <w:szCs w:val="28"/>
              </w:rPr>
              <w:t>FACULTY of COMPUTING, E</w:t>
            </w:r>
            <w:r w:rsidR="004B66BE">
              <w:rPr>
                <w:rFonts w:ascii="Arial" w:hAnsi="Arial"/>
                <w:b/>
                <w:sz w:val="28"/>
                <w:szCs w:val="28"/>
              </w:rPr>
              <w:t>NGINEERING &amp;</w:t>
            </w:r>
            <w:r w:rsidR="004B66BE" w:rsidRPr="004B66BE">
              <w:rPr>
                <w:rFonts w:ascii="Arial" w:hAnsi="Arial"/>
                <w:b/>
                <w:sz w:val="28"/>
                <w:szCs w:val="28"/>
              </w:rPr>
              <w:t xml:space="preserve"> SCIENCE</w:t>
            </w:r>
          </w:p>
          <w:p w:rsidR="006B583E" w:rsidRDefault="006B583E" w:rsidP="0075273B">
            <w:pPr>
              <w:jc w:val="center"/>
              <w:rPr>
                <w:rFonts w:ascii="Arial" w:hAnsi="Arial"/>
              </w:rPr>
            </w:pPr>
          </w:p>
        </w:tc>
        <w:tc>
          <w:tcPr>
            <w:tcW w:w="3171" w:type="dxa"/>
          </w:tcPr>
          <w:p w:rsidR="006B583E" w:rsidRDefault="006B583E" w:rsidP="0075273B">
            <w:pPr>
              <w:rPr>
                <w:rFonts w:ascii="Arial" w:hAnsi="Arial"/>
              </w:rPr>
            </w:pPr>
            <w:r>
              <w:rPr>
                <w:rFonts w:ascii="Arial" w:hAnsi="Arial"/>
              </w:rPr>
              <w:t>Final mark awarded:_____</w:t>
            </w:r>
          </w:p>
        </w:tc>
      </w:tr>
    </w:tbl>
    <w:p w:rsidR="006B7DE6" w:rsidRPr="006B7DE6" w:rsidRDefault="006B7DE6" w:rsidP="006B583E">
      <w:pPr>
        <w:jc w:val="center"/>
        <w:rPr>
          <w:rFonts w:ascii="Arial" w:hAnsi="Arial"/>
          <w:b/>
        </w:rPr>
      </w:pPr>
      <w:r>
        <w:rPr>
          <w:rFonts w:ascii="Arial" w:hAnsi="Arial"/>
          <w:b/>
        </w:rPr>
        <w:t>Assessment Cover Sheet and Feedback Form 201</w:t>
      </w:r>
      <w:r w:rsidR="0031529E">
        <w:rPr>
          <w:rFonts w:ascii="Arial" w:hAnsi="Arial"/>
          <w:b/>
        </w:rPr>
        <w:t>6/17</w:t>
      </w:r>
    </w:p>
    <w:p w:rsidR="00913E40" w:rsidRPr="000D3587" w:rsidRDefault="00913E40" w:rsidP="006B7DE6">
      <w:pPr>
        <w:rPr>
          <w:rFonts w:ascii="Arial" w:hAnsi="Arial"/>
        </w:rPr>
      </w:pPr>
    </w:p>
    <w:tbl>
      <w:tblPr>
        <w:tblStyle w:val="TableGrid"/>
        <w:tblW w:w="9606" w:type="dxa"/>
        <w:tblLook w:val="04A0"/>
      </w:tblPr>
      <w:tblGrid>
        <w:gridCol w:w="2055"/>
        <w:gridCol w:w="747"/>
        <w:gridCol w:w="2835"/>
        <w:gridCol w:w="3969"/>
      </w:tblGrid>
      <w:tr w:rsidR="00F0703D" w:rsidRPr="000D3587" w:rsidTr="006B583E">
        <w:trPr>
          <w:trHeight w:val="565"/>
        </w:trPr>
        <w:tc>
          <w:tcPr>
            <w:tcW w:w="2055" w:type="dxa"/>
          </w:tcPr>
          <w:p w:rsidR="00BF1E7A" w:rsidRPr="000D3587" w:rsidRDefault="00BF1E7A" w:rsidP="00F0703D">
            <w:pPr>
              <w:jc w:val="center"/>
              <w:rPr>
                <w:rFonts w:ascii="Arial" w:hAnsi="Arial"/>
              </w:rPr>
            </w:pPr>
            <w:r w:rsidRPr="000D3587">
              <w:rPr>
                <w:rFonts w:ascii="Arial" w:hAnsi="Arial"/>
              </w:rPr>
              <w:t>Module Code:</w:t>
            </w:r>
            <w:r w:rsidR="00600A29">
              <w:rPr>
                <w:rFonts w:ascii="Arial" w:hAnsi="Arial"/>
              </w:rPr>
              <w:t>CS3S602</w:t>
            </w:r>
          </w:p>
        </w:tc>
        <w:tc>
          <w:tcPr>
            <w:tcW w:w="3582" w:type="dxa"/>
            <w:gridSpan w:val="2"/>
          </w:tcPr>
          <w:p w:rsidR="00BF1E7A" w:rsidRPr="000D3587" w:rsidRDefault="00BF1E7A" w:rsidP="009615AC">
            <w:pPr>
              <w:jc w:val="center"/>
              <w:rPr>
                <w:rFonts w:ascii="Arial" w:hAnsi="Arial"/>
              </w:rPr>
            </w:pPr>
            <w:r w:rsidRPr="000D3587">
              <w:rPr>
                <w:rFonts w:ascii="Arial" w:hAnsi="Arial"/>
              </w:rPr>
              <w:t>Module Title:</w:t>
            </w:r>
            <w:r w:rsidR="00600A29">
              <w:rPr>
                <w:rFonts w:ascii="Arial" w:hAnsi="Arial"/>
              </w:rPr>
              <w:t xml:space="preserve"> Modern Applications of AI</w:t>
            </w:r>
          </w:p>
        </w:tc>
        <w:tc>
          <w:tcPr>
            <w:tcW w:w="3969" w:type="dxa"/>
          </w:tcPr>
          <w:p w:rsidR="00BF1E7A" w:rsidRPr="000D3587"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r w:rsidR="00600A29">
              <w:rPr>
                <w:rFonts w:ascii="Arial" w:hAnsi="Arial"/>
              </w:rPr>
              <w:t xml:space="preserve"> C W Morris</w:t>
            </w:r>
          </w:p>
          <w:p w:rsidR="00BF1E7A" w:rsidRPr="000D3587" w:rsidRDefault="00BF1E7A" w:rsidP="00F0703D">
            <w:pPr>
              <w:rPr>
                <w:rFonts w:ascii="Arial" w:hAnsi="Arial"/>
              </w:rPr>
            </w:pPr>
          </w:p>
        </w:tc>
      </w:tr>
      <w:tr w:rsidR="00ED563B" w:rsidRPr="000D3587" w:rsidTr="006B583E">
        <w:trPr>
          <w:trHeight w:val="559"/>
        </w:trPr>
        <w:tc>
          <w:tcPr>
            <w:tcW w:w="5637" w:type="dxa"/>
            <w:gridSpan w:val="3"/>
          </w:tcPr>
          <w:p w:rsidR="00F0703D" w:rsidRPr="000D3587"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r w:rsidR="00600A29">
              <w:rPr>
                <w:rFonts w:ascii="Arial" w:hAnsi="Arial"/>
              </w:rPr>
              <w:t>Identification Systems</w:t>
            </w:r>
          </w:p>
        </w:tc>
        <w:tc>
          <w:tcPr>
            <w:tcW w:w="3969" w:type="dxa"/>
          </w:tcPr>
          <w:p w:rsidR="00ED563B" w:rsidRDefault="00F0703D" w:rsidP="00F0703D">
            <w:pPr>
              <w:rPr>
                <w:ins w:id="0" w:author="Jo Smedley" w:date="2014-06-22T11:07:00Z"/>
                <w:rFonts w:ascii="Arial" w:hAnsi="Arial"/>
              </w:rPr>
            </w:pPr>
            <w:r>
              <w:rPr>
                <w:rFonts w:ascii="Arial" w:hAnsi="Arial"/>
              </w:rPr>
              <w:t xml:space="preserve">Assessment No. </w:t>
            </w:r>
            <w:r w:rsidR="00600A29">
              <w:rPr>
                <w:rFonts w:ascii="Arial" w:hAnsi="Arial"/>
              </w:rPr>
              <w:t>2 of 2</w:t>
            </w:r>
          </w:p>
          <w:p w:rsidR="00F0703D" w:rsidRPr="000D3587" w:rsidRDefault="00F0703D" w:rsidP="00F0703D">
            <w:pPr>
              <w:rPr>
                <w:rFonts w:ascii="Arial" w:hAnsi="Arial"/>
              </w:rPr>
            </w:pPr>
          </w:p>
        </w:tc>
      </w:tr>
      <w:tr w:rsidR="00ED563B" w:rsidRPr="000D3587" w:rsidTr="006B583E">
        <w:trPr>
          <w:trHeight w:val="568"/>
        </w:trPr>
        <w:tc>
          <w:tcPr>
            <w:tcW w:w="5637" w:type="dxa"/>
            <w:gridSpan w:val="3"/>
          </w:tcPr>
          <w:p w:rsidR="00F0703D" w:rsidRDefault="00F0703D" w:rsidP="00F0703D">
            <w:pPr>
              <w:rPr>
                <w:ins w:id="1" w:author="Jo Smedley" w:date="2014-06-22T11:05:00Z"/>
                <w:rFonts w:ascii="Arial" w:hAnsi="Arial"/>
              </w:rPr>
            </w:pPr>
            <w:r>
              <w:rPr>
                <w:rFonts w:ascii="Arial" w:hAnsi="Arial"/>
              </w:rPr>
              <w:t xml:space="preserve">No. of pages submitted in total including this page:  </w:t>
            </w:r>
          </w:p>
          <w:p w:rsidR="00F0703D" w:rsidRPr="000D3587" w:rsidRDefault="00F0703D" w:rsidP="00F0703D">
            <w:pPr>
              <w:rPr>
                <w:rFonts w:ascii="Arial" w:hAnsi="Arial"/>
              </w:rPr>
            </w:pPr>
            <w:r>
              <w:rPr>
                <w:rFonts w:ascii="Arial" w:eastAsia="Times New Roman" w:hAnsi="Arial" w:cs="Arial"/>
                <w:color w:val="C0C0C0"/>
                <w:sz w:val="22"/>
                <w:szCs w:val="22"/>
                <w:lang w:eastAsia="en-GB"/>
              </w:rPr>
              <w:t>C</w:t>
            </w:r>
            <w:r w:rsidRPr="00734BCA">
              <w:rPr>
                <w:rFonts w:ascii="Arial" w:eastAsia="Times New Roman" w:hAnsi="Arial" w:cs="Arial"/>
                <w:color w:val="C0C0C0"/>
                <w:sz w:val="22"/>
                <w:szCs w:val="22"/>
                <w:lang w:eastAsia="en-GB"/>
              </w:rPr>
              <w:t>ompleted by student</w:t>
            </w:r>
          </w:p>
        </w:tc>
        <w:tc>
          <w:tcPr>
            <w:tcW w:w="3969" w:type="dxa"/>
          </w:tcPr>
          <w:p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Pr>
                <w:rFonts w:ascii="Arial" w:eastAsia="Times New Roman" w:hAnsi="Arial" w:cs="Arial"/>
                <w:color w:val="C0C0C0"/>
                <w:sz w:val="22"/>
                <w:szCs w:val="22"/>
                <w:lang w:eastAsia="en-GB"/>
              </w:rPr>
              <w:t>C</w:t>
            </w:r>
            <w:r w:rsidR="00F0703D" w:rsidRPr="00734BCA">
              <w:rPr>
                <w:rFonts w:ascii="Arial" w:eastAsia="Times New Roman" w:hAnsi="Arial"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07C21">
            <w:pPr>
              <w:jc w:val="center"/>
              <w:rPr>
                <w:rFonts w:ascii="Arial" w:hAnsi="Arial"/>
              </w:rPr>
            </w:pPr>
            <w:r>
              <w:rPr>
                <w:rFonts w:ascii="Arial" w:hAnsi="Arial"/>
              </w:rPr>
              <w:t>Date Set:</w:t>
            </w:r>
            <w:r w:rsidR="00600A29">
              <w:rPr>
                <w:rFonts w:ascii="Arial" w:hAnsi="Arial"/>
              </w:rPr>
              <w:t xml:space="preserve"> </w:t>
            </w:r>
            <w:r w:rsidR="00B07C21">
              <w:rPr>
                <w:rFonts w:ascii="Arial" w:hAnsi="Arial"/>
              </w:rPr>
              <w:t>10/</w:t>
            </w:r>
            <w:r w:rsidR="00600A29">
              <w:rPr>
                <w:rFonts w:ascii="Arial" w:hAnsi="Arial"/>
              </w:rPr>
              <w:t>02/17</w:t>
            </w:r>
          </w:p>
        </w:tc>
        <w:tc>
          <w:tcPr>
            <w:tcW w:w="2835" w:type="dxa"/>
          </w:tcPr>
          <w:p w:rsidR="00F0703D" w:rsidRDefault="00F0703D" w:rsidP="00BF1E7A">
            <w:pPr>
              <w:jc w:val="center"/>
              <w:rPr>
                <w:rFonts w:ascii="Arial" w:hAnsi="Arial"/>
              </w:rPr>
            </w:pPr>
            <w:r>
              <w:rPr>
                <w:rFonts w:ascii="Arial" w:hAnsi="Arial"/>
              </w:rPr>
              <w:t>Submission Date:</w:t>
            </w:r>
            <w:r w:rsidR="00B07C21">
              <w:rPr>
                <w:rFonts w:ascii="Arial" w:hAnsi="Arial"/>
              </w:rPr>
              <w:t>24</w:t>
            </w:r>
            <w:r w:rsidR="00600A29">
              <w:rPr>
                <w:rFonts w:ascii="Arial" w:hAnsi="Arial"/>
              </w:rPr>
              <w:t>/03/17</w:t>
            </w:r>
            <w:r>
              <w:rPr>
                <w:rFonts w:ascii="Arial" w:hAnsi="Arial"/>
              </w:rPr>
              <w:t xml:space="preserve"> </w:t>
            </w:r>
          </w:p>
        </w:tc>
        <w:tc>
          <w:tcPr>
            <w:tcW w:w="3969" w:type="dxa"/>
          </w:tcPr>
          <w:p w:rsidR="00F0703D" w:rsidRDefault="00F0703D" w:rsidP="009615AC">
            <w:pPr>
              <w:jc w:val="center"/>
              <w:rPr>
                <w:rFonts w:ascii="Arial" w:hAnsi="Arial"/>
              </w:rPr>
            </w:pPr>
            <w:r>
              <w:rPr>
                <w:rFonts w:ascii="Arial" w:hAnsi="Arial"/>
              </w:rPr>
              <w:t>Return Date:</w:t>
            </w:r>
            <w:r w:rsidR="00600A29" w:rsidRPr="006D133C">
              <w:rPr>
                <w:rFonts w:ascii="Arial" w:hAnsi="Arial"/>
              </w:rPr>
              <w:t xml:space="preserve"> Normally within 20 working days</w:t>
            </w:r>
          </w:p>
        </w:tc>
      </w:tr>
    </w:tbl>
    <w:p w:rsidR="00BF1E7A" w:rsidRDefault="00BF1E7A" w:rsidP="00BF1E7A">
      <w:pPr>
        <w:jc w:val="center"/>
        <w:rPr>
          <w:rFonts w:ascii="Arial" w:hAnsi="Arial"/>
        </w:rPr>
      </w:pPr>
    </w:p>
    <w:tbl>
      <w:tblPr>
        <w:tblStyle w:val="TableGrid"/>
        <w:tblW w:w="9606" w:type="dxa"/>
        <w:tblLook w:val="04A0"/>
      </w:tblPr>
      <w:tblGrid>
        <w:gridCol w:w="4786"/>
        <w:gridCol w:w="4820"/>
      </w:tblGrid>
      <w:tr w:rsidR="00BF1E7A" w:rsidRPr="000D3587" w:rsidTr="006B583E">
        <w:tc>
          <w:tcPr>
            <w:tcW w:w="9606" w:type="dxa"/>
            <w:gridSpan w:val="2"/>
          </w:tcPr>
          <w:p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rsidTr="006B583E">
        <w:tc>
          <w:tcPr>
            <w:tcW w:w="9606" w:type="dxa"/>
            <w:gridSpan w:val="2"/>
          </w:tcPr>
          <w:p w:rsidR="009615AC" w:rsidRPr="009615AC" w:rsidRDefault="009615AC" w:rsidP="009615AC">
            <w:pPr>
              <w:rPr>
                <w:rFonts w:ascii="Arial" w:hAnsi="Arial"/>
                <w:b/>
                <w:u w:val="single"/>
              </w:rPr>
            </w:pPr>
            <w:r w:rsidRPr="009615AC">
              <w:rPr>
                <w:rFonts w:ascii="Arial" w:hAnsi="Arial"/>
                <w:b/>
                <w:u w:val="single"/>
              </w:rPr>
              <w:t>Extenuating Circumstances</w:t>
            </w:r>
          </w:p>
          <w:p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rsidR="009615AC" w:rsidRPr="009615AC" w:rsidRDefault="009615AC" w:rsidP="009615AC">
            <w:pPr>
              <w:rPr>
                <w:rFonts w:ascii="Arial" w:hAnsi="Arial"/>
                <w:sz w:val="16"/>
                <w:szCs w:val="16"/>
              </w:rPr>
            </w:pPr>
          </w:p>
        </w:tc>
      </w:tr>
      <w:tr w:rsidR="00BF1E7A" w:rsidRPr="000D3587" w:rsidTr="006B583E">
        <w:tc>
          <w:tcPr>
            <w:tcW w:w="9606" w:type="dxa"/>
            <w:gridSpan w:val="2"/>
          </w:tcPr>
          <w:p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BF1E7A" w:rsidRPr="009615AC" w:rsidRDefault="00BF1E7A" w:rsidP="009615AC">
            <w:pPr>
              <w:rPr>
                <w:rFonts w:ascii="Arial" w:hAnsi="Arial"/>
                <w:sz w:val="16"/>
                <w:szCs w:val="16"/>
              </w:rPr>
            </w:pPr>
          </w:p>
        </w:tc>
      </w:tr>
      <w:tr w:rsidR="0075273B" w:rsidRPr="000D3587" w:rsidTr="006B583E">
        <w:tc>
          <w:tcPr>
            <w:tcW w:w="9606" w:type="dxa"/>
            <w:gridSpan w:val="2"/>
          </w:tcPr>
          <w:p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rsidTr="006B583E">
        <w:tc>
          <w:tcPr>
            <w:tcW w:w="9606" w:type="dxa"/>
            <w:gridSpan w:val="2"/>
          </w:tcPr>
          <w:p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BF1E7A" w:rsidRPr="009615AC" w:rsidRDefault="00BF1E7A" w:rsidP="00046F88">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sidR="008913D6">
              <w:rPr>
                <w:rFonts w:ascii="Arial" w:hAnsi="Arial"/>
              </w:rPr>
              <w:t xml:space="preserve"> (Advice Centre</w:t>
            </w:r>
            <w:r>
              <w:rPr>
                <w:rFonts w:ascii="Arial" w:hAnsi="Arial"/>
              </w:rPr>
              <w:t xml:space="preserve"> to be consulted)</w:t>
            </w:r>
            <w:r w:rsidRPr="000D3587">
              <w:rPr>
                <w:rFonts w:ascii="Arial" w:hAnsi="Arial"/>
              </w:rPr>
              <w:t>.</w:t>
            </w:r>
          </w:p>
        </w:tc>
      </w:tr>
      <w:tr w:rsidR="00BF1E7A" w:rsidRPr="000D3587" w:rsidTr="00046F88">
        <w:tc>
          <w:tcPr>
            <w:tcW w:w="4786" w:type="dxa"/>
          </w:tcPr>
          <w:p w:rsidR="00BF1E7A" w:rsidRPr="009615AC" w:rsidRDefault="00BF1E7A" w:rsidP="009615AC">
            <w:pPr>
              <w:rPr>
                <w:rFonts w:ascii="Arial" w:hAnsi="Arial"/>
                <w:b/>
                <w:sz w:val="16"/>
                <w:szCs w:val="16"/>
              </w:rPr>
            </w:pPr>
          </w:p>
          <w:p w:rsidR="00BF1E7A" w:rsidRPr="00046F88" w:rsidRDefault="00BF1E7A" w:rsidP="009615AC">
            <w:pPr>
              <w:rPr>
                <w:rFonts w:ascii="Arial" w:hAnsi="Arial"/>
              </w:rPr>
            </w:pPr>
            <w:r w:rsidRPr="00046F88">
              <w:rPr>
                <w:rFonts w:ascii="Arial" w:hAnsi="Arial"/>
              </w:rPr>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rsidR="00BF1E7A" w:rsidRPr="009615AC" w:rsidRDefault="00BF1E7A" w:rsidP="009615AC">
            <w:pPr>
              <w:rPr>
                <w:rFonts w:ascii="Arial" w:hAnsi="Arial"/>
                <w:b/>
                <w:sz w:val="16"/>
                <w:szCs w:val="16"/>
              </w:rPr>
            </w:pPr>
          </w:p>
        </w:tc>
        <w:tc>
          <w:tcPr>
            <w:tcW w:w="4820" w:type="dxa"/>
          </w:tcPr>
          <w:p w:rsidR="00BF1E7A" w:rsidRDefault="00BF1E7A" w:rsidP="009615AC">
            <w:pPr>
              <w:jc w:val="center"/>
              <w:rPr>
                <w:rFonts w:ascii="Arial" w:hAnsi="Arial"/>
              </w:rPr>
            </w:pPr>
            <w:r w:rsidRPr="000D3587">
              <w:rPr>
                <w:rFonts w:ascii="Arial" w:hAnsi="Arial"/>
              </w:rPr>
              <w:t>Student Number(s):</w:t>
            </w:r>
          </w:p>
          <w:p w:rsidR="006C5643" w:rsidRPr="000D3587" w:rsidRDefault="006C5643" w:rsidP="009615AC">
            <w:pPr>
              <w:jc w:val="center"/>
              <w:rPr>
                <w:rFonts w:ascii="Arial" w:hAnsi="Arial"/>
              </w:rPr>
            </w:pPr>
            <w:r>
              <w:rPr>
                <w:rFonts w:ascii="Arial" w:hAnsi="Arial"/>
              </w:rPr>
              <w:t>13017861</w:t>
            </w:r>
          </w:p>
        </w:tc>
      </w:tr>
    </w:tbl>
    <w:p w:rsidR="00046F88" w:rsidRDefault="00046F88" w:rsidP="00F03778">
      <w:pPr>
        <w:jc w:val="center"/>
        <w:rPr>
          <w:rFonts w:ascii="Arial" w:hAnsi="Arial"/>
          <w:b/>
        </w:rPr>
      </w:pPr>
    </w:p>
    <w:p w:rsidR="004425BF" w:rsidRDefault="004425BF" w:rsidP="00F03778">
      <w:pPr>
        <w:jc w:val="center"/>
        <w:rPr>
          <w:rFonts w:ascii="Arial" w:hAnsi="Arial"/>
          <w:b/>
        </w:rPr>
      </w:pPr>
    </w:p>
    <w:p w:rsidR="00046F88" w:rsidRDefault="00BF1E7A" w:rsidP="00F03778">
      <w:pPr>
        <w:jc w:val="center"/>
        <w:rPr>
          <w:rFonts w:ascii="Arial" w:hAnsi="Arial"/>
          <w:b/>
        </w:rPr>
      </w:pPr>
      <w:r w:rsidRPr="000D3587">
        <w:rPr>
          <w:rFonts w:ascii="Arial" w:hAnsi="Arial"/>
          <w:b/>
        </w:rPr>
        <w:lastRenderedPageBreak/>
        <w:t xml:space="preserve">IT </w:t>
      </w:r>
      <w:r w:rsidR="00046F88">
        <w:rPr>
          <w:rFonts w:ascii="Arial" w:hAnsi="Arial"/>
          <w:b/>
        </w:rPr>
        <w:t>IS YOUR RESPONSIBILITY TO KEEP</w:t>
      </w:r>
      <w:r w:rsidRPr="000D3587">
        <w:rPr>
          <w:rFonts w:ascii="Arial" w:hAnsi="Arial"/>
          <w:b/>
        </w:rPr>
        <w:t xml:space="preserve"> RECORD</w:t>
      </w:r>
      <w:r w:rsidR="00046F88">
        <w:rPr>
          <w:rFonts w:ascii="Arial" w:hAnsi="Arial"/>
          <w:b/>
        </w:rPr>
        <w:t>S</w:t>
      </w:r>
      <w:r w:rsidRPr="000D3587">
        <w:rPr>
          <w:rFonts w:ascii="Arial" w:hAnsi="Arial"/>
          <w:b/>
        </w:rPr>
        <w:t xml:space="preserve"> OF ALL WORK</w:t>
      </w:r>
      <w:r w:rsidR="00046F88">
        <w:rPr>
          <w:rFonts w:ascii="Arial" w:hAnsi="Arial"/>
          <w:b/>
        </w:rPr>
        <w:t xml:space="preserve"> </w:t>
      </w:r>
      <w:r w:rsidRPr="000D3587">
        <w:rPr>
          <w:rFonts w:ascii="Arial" w:hAnsi="Arial"/>
          <w:b/>
        </w:rPr>
        <w:t>SUBMITTE</w:t>
      </w:r>
      <w:r>
        <w:rPr>
          <w:rFonts w:ascii="Arial" w:hAnsi="Arial"/>
          <w:b/>
        </w:rPr>
        <w:t>D</w:t>
      </w:r>
    </w:p>
    <w:tbl>
      <w:tblPr>
        <w:tblStyle w:val="TableGrid"/>
        <w:tblW w:w="8897" w:type="dxa"/>
        <w:tblLook w:val="04A0"/>
      </w:tblPr>
      <w:tblGrid>
        <w:gridCol w:w="8897"/>
      </w:tblGrid>
      <w:tr w:rsidR="004425BF" w:rsidRPr="000D3587" w:rsidTr="00F44470">
        <w:tc>
          <w:tcPr>
            <w:tcW w:w="8897" w:type="dxa"/>
          </w:tcPr>
          <w:p w:rsidR="004425BF" w:rsidRDefault="004425BF" w:rsidP="00F44470">
            <w:pPr>
              <w:jc w:val="center"/>
              <w:rPr>
                <w:rFonts w:ascii="Arial" w:hAnsi="Arial"/>
                <w:b/>
              </w:rPr>
            </w:pPr>
            <w:r>
              <w:rPr>
                <w:rFonts w:ascii="Arial" w:hAnsi="Arial"/>
                <w:b/>
              </w:rPr>
              <w:t>Part B: Marking and Assessment</w:t>
            </w:r>
          </w:p>
          <w:p w:rsidR="004425BF" w:rsidRPr="000D3587" w:rsidRDefault="004425BF" w:rsidP="00F44470">
            <w:pPr>
              <w:jc w:val="center"/>
              <w:rPr>
                <w:rFonts w:ascii="Arial" w:hAnsi="Arial"/>
                <w:b/>
              </w:rPr>
            </w:pPr>
            <w:r>
              <w:rPr>
                <w:rFonts w:ascii="Arial" w:hAnsi="Arial"/>
                <w:b/>
              </w:rPr>
              <w:t>(to be completed by Module Lecturer)</w:t>
            </w:r>
          </w:p>
        </w:tc>
      </w:tr>
      <w:tr w:rsidR="004425BF" w:rsidRPr="000D3587" w:rsidTr="00F44470">
        <w:tc>
          <w:tcPr>
            <w:tcW w:w="8897" w:type="dxa"/>
          </w:tcPr>
          <w:p w:rsidR="004425BF" w:rsidRPr="00181892" w:rsidRDefault="004425BF" w:rsidP="00F44470">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rsidR="004425BF" w:rsidRPr="00181892" w:rsidRDefault="004425BF" w:rsidP="00F44470">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Pr>
                <w:rFonts w:ascii="Arial" w:eastAsia="Times New Roman" w:hAnsi="Arial" w:cs="Arial"/>
                <w:sz w:val="22"/>
                <w:szCs w:val="22"/>
                <w:shd w:val="clear" w:color="auto" w:fill="D9D9D9" w:themeFill="background1" w:themeFillShade="D9"/>
                <w:lang w:eastAsia="en-GB"/>
              </w:rPr>
              <w:t>25</w:t>
            </w:r>
            <w:r w:rsidRPr="00181892">
              <w:rPr>
                <w:rFonts w:ascii="Arial" w:eastAsia="Times New Roman" w:hAnsi="Arial" w:cs="Arial"/>
                <w:sz w:val="22"/>
                <w:szCs w:val="22"/>
                <w:lang w:eastAsia="en-GB"/>
              </w:rPr>
              <w:t>% of the total module marks.</w:t>
            </w:r>
          </w:p>
          <w:p w:rsidR="004425BF" w:rsidRDefault="004425BF" w:rsidP="00F44470">
            <w:pPr>
              <w:rPr>
                <w:rFonts w:ascii="Arial" w:hAnsi="Arial"/>
                <w:b/>
              </w:rPr>
            </w:pPr>
            <w:r w:rsidRPr="00181892">
              <w:rPr>
                <w:rFonts w:ascii="Arial" w:eastAsia="Times New Roman" w:hAnsi="Arial" w:cs="Arial"/>
                <w:sz w:val="22"/>
                <w:szCs w:val="22"/>
                <w:lang w:eastAsia="en-GB"/>
              </w:rPr>
              <w:t xml:space="preserve">This assignment is bonded.  </w:t>
            </w:r>
          </w:p>
        </w:tc>
      </w:tr>
      <w:tr w:rsidR="004425BF" w:rsidRPr="000D3587" w:rsidTr="00F44470">
        <w:tc>
          <w:tcPr>
            <w:tcW w:w="8897" w:type="dxa"/>
          </w:tcPr>
          <w:p w:rsidR="004425BF" w:rsidRPr="000D3587" w:rsidRDefault="004425BF" w:rsidP="00F44470">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4425BF" w:rsidRDefault="004425BF" w:rsidP="004425BF">
            <w:pPr>
              <w:pStyle w:val="ListParagraph"/>
              <w:numPr>
                <w:ilvl w:val="0"/>
                <w:numId w:val="4"/>
              </w:numPr>
            </w:pPr>
            <w:r>
              <w:t>Design and code a simple nearest neighbour identification system. Use the iris data set (data in learning schedule on Blackboard) to test and demonstrate your program. Report on:</w:t>
            </w:r>
          </w:p>
          <w:p w:rsidR="004425BF" w:rsidRDefault="004425BF" w:rsidP="004425BF">
            <w:pPr>
              <w:pStyle w:val="ListParagraph"/>
              <w:numPr>
                <w:ilvl w:val="0"/>
                <w:numId w:val="6"/>
              </w:numPr>
            </w:pPr>
            <w:r>
              <w:t xml:space="preserve">your development and your findings </w:t>
            </w:r>
          </w:p>
          <w:p w:rsidR="004425BF" w:rsidRDefault="004425BF" w:rsidP="004425BF">
            <w:pPr>
              <w:pStyle w:val="ListParagraph"/>
              <w:numPr>
                <w:ilvl w:val="0"/>
                <w:numId w:val="6"/>
              </w:numPr>
            </w:pPr>
            <w:r>
              <w:t xml:space="preserve">how your results relate to theory/expectation </w:t>
            </w:r>
          </w:p>
          <w:p w:rsidR="004425BF" w:rsidRDefault="004425BF" w:rsidP="004425BF">
            <w:pPr>
              <w:pStyle w:val="ListParagraph"/>
              <w:numPr>
                <w:ilvl w:val="0"/>
                <w:numId w:val="6"/>
              </w:numPr>
            </w:pPr>
            <w:r>
              <w:t>the process and solution compared with a neural network solution</w:t>
            </w:r>
          </w:p>
          <w:p w:rsidR="004425BF" w:rsidRDefault="004425BF" w:rsidP="00F44470">
            <w:pPr>
              <w:spacing w:line="240" w:lineRule="atLeast"/>
            </w:pPr>
          </w:p>
          <w:p w:rsidR="004425BF" w:rsidRDefault="004425BF" w:rsidP="004425BF">
            <w:pPr>
              <w:pStyle w:val="ListParagraph"/>
              <w:numPr>
                <w:ilvl w:val="0"/>
                <w:numId w:val="4"/>
              </w:numPr>
              <w:spacing w:line="240" w:lineRule="atLeast"/>
            </w:pPr>
            <w:r>
              <w:t>This task requires you to use all the experience that you have gained to analyse a real data set from scratch. You should note that you may need to reformat and/or pre-process the data set. You may also run into problems with limitations of the NN package: this is typical of real world applications and you should find ways to work around these problems.</w:t>
            </w:r>
          </w:p>
          <w:p w:rsidR="004425BF" w:rsidRDefault="004425BF" w:rsidP="00F44470">
            <w:pPr>
              <w:spacing w:line="240" w:lineRule="atLeast"/>
              <w:ind w:left="709"/>
            </w:pPr>
            <w:r>
              <w:t xml:space="preserve">The data set provided is from a medical diagnosis system with data from 4 conditions. </w:t>
            </w:r>
          </w:p>
          <w:p w:rsidR="004425BF" w:rsidRDefault="004425BF" w:rsidP="004425BF">
            <w:pPr>
              <w:pStyle w:val="ListParagraph"/>
              <w:numPr>
                <w:ilvl w:val="0"/>
                <w:numId w:val="5"/>
              </w:numPr>
              <w:spacing w:line="240" w:lineRule="atLeast"/>
            </w:pPr>
            <w:r>
              <w:t xml:space="preserve">This is data from 4 conditions and there are 200 examples from each in the file. </w:t>
            </w:r>
          </w:p>
          <w:p w:rsidR="004425BF" w:rsidRDefault="004425BF" w:rsidP="004425BF">
            <w:pPr>
              <w:pStyle w:val="ListParagraph"/>
              <w:numPr>
                <w:ilvl w:val="0"/>
                <w:numId w:val="5"/>
              </w:numPr>
              <w:spacing w:line="240" w:lineRule="atLeast"/>
            </w:pPr>
            <w:r>
              <w:t xml:space="preserve">Analyse these data sets using a BP neural network and optimise the networks where appropriate. This will require experimentation with the architecture and training parameters of the neural network and the amount of data to use for training.  </w:t>
            </w:r>
          </w:p>
          <w:p w:rsidR="004425BF" w:rsidRDefault="004425BF" w:rsidP="004425BF">
            <w:pPr>
              <w:pStyle w:val="ListParagraph"/>
              <w:numPr>
                <w:ilvl w:val="0"/>
                <w:numId w:val="5"/>
              </w:numPr>
              <w:spacing w:line="240" w:lineRule="atLeast"/>
            </w:pPr>
            <w:r>
              <w:t>You will need to design all experiments carefully and justify all runs. Report on your experiments - note that you must summarise the results and present them in a readable format. Do not submit pages of raw output. Critically review the process and the outcomes of your experiments both from a purely neural network perspective and a practical application/problem perspective.</w:t>
            </w:r>
          </w:p>
          <w:p w:rsidR="004425BF" w:rsidRDefault="004425BF" w:rsidP="004425BF">
            <w:pPr>
              <w:pStyle w:val="ListParagraph"/>
              <w:numPr>
                <w:ilvl w:val="0"/>
                <w:numId w:val="4"/>
              </w:numPr>
              <w:spacing w:line="240" w:lineRule="atLeast"/>
            </w:pPr>
            <w:r>
              <w:t>Write a short critical review (approximately 3 pages) of the use of neural networks as a problem solving paradigm in modern computing, highlighting the main features of their typical application areas.</w:t>
            </w:r>
          </w:p>
          <w:p w:rsidR="004425BF" w:rsidRPr="00390F70" w:rsidRDefault="004425BF" w:rsidP="00F44470">
            <w:pPr>
              <w:spacing w:line="240" w:lineRule="atLeast"/>
              <w:ind w:left="360"/>
            </w:pPr>
          </w:p>
          <w:p w:rsidR="004425BF" w:rsidRPr="00035D12" w:rsidRDefault="004425BF" w:rsidP="00F44470">
            <w:pPr>
              <w:rPr>
                <w:b/>
              </w:rPr>
            </w:pPr>
            <w:r w:rsidRPr="00035D12">
              <w:rPr>
                <w:b/>
              </w:rPr>
              <w:t>Submission Instructions</w:t>
            </w:r>
          </w:p>
          <w:p w:rsidR="004425BF" w:rsidRDefault="004425BF" w:rsidP="00F44470">
            <w:pPr>
              <w:ind w:left="709"/>
            </w:pPr>
            <w:r>
              <w:t xml:space="preserve">The report should be a single document, word processed in Word format (this </w:t>
            </w:r>
            <w:r w:rsidRPr="004425BF">
              <w:rPr>
                <w:b/>
              </w:rPr>
              <w:t>excludes</w:t>
            </w:r>
            <w:r>
              <w:t xml:space="preserve"> Open Office and PDF), and it should present your findings clearly and concisely. Take care that code is neatly laid out in the report – correctly formatted and with all code in Courier New font. </w:t>
            </w:r>
          </w:p>
          <w:p w:rsidR="004425BF" w:rsidRDefault="004425BF" w:rsidP="00F44470">
            <w:pPr>
              <w:ind w:left="709"/>
            </w:pPr>
            <w:r>
              <w:t xml:space="preserve">You must submit </w:t>
            </w:r>
            <w:r w:rsidRPr="00035D12">
              <w:rPr>
                <w:b/>
              </w:rPr>
              <w:t>only</w:t>
            </w:r>
            <w:r>
              <w:t xml:space="preserve"> an electronic version of the coursework (via Blackboard) which may be submitted to a plagiarism detection system. </w:t>
            </w:r>
          </w:p>
          <w:p w:rsidR="004425BF" w:rsidRDefault="004425BF" w:rsidP="00F44470">
            <w:pPr>
              <w:ind w:left="709"/>
            </w:pPr>
          </w:p>
          <w:p w:rsidR="004425BF" w:rsidRPr="000D3587" w:rsidRDefault="004425BF" w:rsidP="00F44470">
            <w:pPr>
              <w:rPr>
                <w:rFonts w:ascii="Arial" w:hAnsi="Arial"/>
              </w:rPr>
            </w:pPr>
            <w:r w:rsidRPr="00E5475D">
              <w:rPr>
                <w:sz w:val="28"/>
                <w:szCs w:val="28"/>
              </w:rPr>
              <w:t xml:space="preserve">All sources of information </w:t>
            </w:r>
            <w:r w:rsidRPr="00E5475D">
              <w:rPr>
                <w:b/>
                <w:sz w:val="28"/>
                <w:szCs w:val="28"/>
              </w:rPr>
              <w:t>must</w:t>
            </w:r>
            <w:r w:rsidRPr="00E5475D">
              <w:rPr>
                <w:sz w:val="28"/>
                <w:szCs w:val="28"/>
              </w:rPr>
              <w:t xml:space="preserve"> be fully referenced and full URLs of all Internet sources must be given.</w:t>
            </w:r>
            <w:r>
              <w:rPr>
                <w:sz w:val="28"/>
                <w:szCs w:val="28"/>
              </w:rPr>
              <w:t xml:space="preserve"> Use Harvard referencing style.</w:t>
            </w:r>
          </w:p>
          <w:p w:rsidR="004425BF" w:rsidRDefault="004425BF" w:rsidP="00F44470">
            <w:pPr>
              <w:rPr>
                <w:rFonts w:ascii="Arial" w:hAnsi="Arial"/>
              </w:rPr>
            </w:pPr>
          </w:p>
          <w:p w:rsidR="004425BF" w:rsidRDefault="004425BF" w:rsidP="00F44470">
            <w:pPr>
              <w:rPr>
                <w:rFonts w:ascii="Arial" w:hAnsi="Arial"/>
              </w:rPr>
            </w:pPr>
          </w:p>
          <w:p w:rsidR="004425BF" w:rsidRDefault="004425BF" w:rsidP="00F44470">
            <w:pPr>
              <w:rPr>
                <w:rFonts w:ascii="Arial" w:hAnsi="Arial"/>
              </w:rPr>
            </w:pPr>
          </w:p>
          <w:p w:rsidR="004425BF" w:rsidRPr="000D3587" w:rsidRDefault="004425BF" w:rsidP="00F44470">
            <w:pPr>
              <w:rPr>
                <w:rFonts w:ascii="Arial" w:hAnsi="Arial"/>
              </w:rPr>
            </w:pPr>
          </w:p>
          <w:p w:rsidR="004425BF" w:rsidRPr="000D3587" w:rsidRDefault="004425BF" w:rsidP="00F44470">
            <w:pPr>
              <w:rPr>
                <w:rFonts w:ascii="Arial" w:hAnsi="Arial"/>
              </w:rPr>
            </w:pPr>
          </w:p>
        </w:tc>
      </w:tr>
      <w:tr w:rsidR="004425BF" w:rsidRPr="000D3587" w:rsidTr="00F44470">
        <w:tc>
          <w:tcPr>
            <w:tcW w:w="8897" w:type="dxa"/>
          </w:tcPr>
          <w:p w:rsidR="004425BF" w:rsidRPr="000D3587" w:rsidRDefault="004425BF" w:rsidP="00F44470">
            <w:pPr>
              <w:rPr>
                <w:rFonts w:ascii="Arial" w:hAnsi="Arial"/>
                <w:b/>
                <w:i/>
              </w:rPr>
            </w:pPr>
            <w:r w:rsidRPr="000D3587">
              <w:rPr>
                <w:rFonts w:ascii="Arial" w:hAnsi="Arial"/>
                <w:b/>
              </w:rPr>
              <w:lastRenderedPageBreak/>
              <w:t>Learning Outcomes</w:t>
            </w:r>
            <w:r>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8" w:history="1">
              <w:r w:rsidRPr="00AC7872">
                <w:rPr>
                  <w:rStyle w:val="Hyperlink"/>
                  <w:rFonts w:ascii="Arial" w:hAnsi="Arial"/>
                </w:rPr>
                <w:t>http://icis.southwales.ac.uk</w:t>
              </w:r>
            </w:hyperlink>
            <w:r w:rsidRPr="000D3587">
              <w:rPr>
                <w:rFonts w:ascii="Arial" w:hAnsi="Arial"/>
              </w:rPr>
              <w:t>):</w:t>
            </w:r>
            <w:r w:rsidRPr="000D3587">
              <w:rPr>
                <w:rFonts w:ascii="Arial" w:hAnsi="Arial"/>
                <w:b/>
                <w:i/>
              </w:rPr>
              <w:t xml:space="preserve"> </w:t>
            </w:r>
          </w:p>
          <w:p w:rsidR="004425BF" w:rsidRPr="000D3587" w:rsidRDefault="004425BF" w:rsidP="00F44470">
            <w:pPr>
              <w:rPr>
                <w:rFonts w:ascii="Arial" w:hAnsi="Arial"/>
                <w:b/>
                <w:i/>
              </w:rPr>
            </w:pPr>
            <w:r>
              <w:t xml:space="preserve">Demonstrate knowledge, comprehension and discernment in the effective application of AI paradigms to common problems. </w:t>
            </w:r>
          </w:p>
        </w:tc>
      </w:tr>
      <w:tr w:rsidR="004425BF" w:rsidRPr="000D3587" w:rsidTr="00F44470">
        <w:tc>
          <w:tcPr>
            <w:tcW w:w="8897" w:type="dxa"/>
          </w:tcPr>
          <w:p w:rsidR="004425BF" w:rsidRPr="000D3587" w:rsidRDefault="004425BF" w:rsidP="00F44470">
            <w:pPr>
              <w:rPr>
                <w:rFonts w:ascii="Arial" w:hAnsi="Arial"/>
                <w:b/>
              </w:rPr>
            </w:pPr>
            <w:r>
              <w:rPr>
                <w:rFonts w:ascii="Arial" w:hAnsi="Arial"/>
                <w:b/>
              </w:rPr>
              <w:t>Grading</w:t>
            </w:r>
            <w:r w:rsidRPr="000D3587">
              <w:rPr>
                <w:rFonts w:ascii="Arial" w:hAnsi="Arial"/>
                <w:b/>
              </w:rPr>
              <w:t xml:space="preserve"> Criteria:</w:t>
            </w:r>
          </w:p>
          <w:tbl>
            <w:tblPr>
              <w:tblW w:w="0" w:type="auto"/>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ook w:val="00A0"/>
            </w:tblPr>
            <w:tblGrid>
              <w:gridCol w:w="1852"/>
              <w:gridCol w:w="6799"/>
            </w:tblGrid>
            <w:tr w:rsidR="004425BF" w:rsidTr="00F44470">
              <w:trPr>
                <w:trHeight w:val="454"/>
              </w:trPr>
              <w:tc>
                <w:tcPr>
                  <w:tcW w:w="0" w:type="auto"/>
                  <w:gridSpan w:val="2"/>
                  <w:shd w:val="clear" w:color="auto" w:fill="auto"/>
                  <w:vAlign w:val="center"/>
                </w:tcPr>
                <w:p w:rsidR="004425BF" w:rsidRPr="0091320A" w:rsidRDefault="004425BF" w:rsidP="00F44470">
                  <w:pPr>
                    <w:rPr>
                      <w:rFonts w:ascii="Arial" w:hAnsi="Arial" w:cs="Arial"/>
                      <w:b/>
                      <w:sz w:val="28"/>
                    </w:rPr>
                  </w:pPr>
                  <w:r w:rsidRPr="00B20E40">
                    <w:rPr>
                      <w:rFonts w:ascii="Arial" w:hAnsi="Arial" w:cs="Arial"/>
                      <w:b/>
                      <w:sz w:val="28"/>
                      <w:szCs w:val="28"/>
                    </w:rPr>
                    <w:t>Assessment Criteria</w:t>
                  </w:r>
                </w:p>
              </w:tc>
            </w:tr>
            <w:tr w:rsidR="004425BF" w:rsidTr="00F44470">
              <w:trPr>
                <w:trHeight w:val="454"/>
              </w:trPr>
              <w:tc>
                <w:tcPr>
                  <w:tcW w:w="0" w:type="auto"/>
                  <w:shd w:val="clear" w:color="auto" w:fill="auto"/>
                  <w:vAlign w:val="center"/>
                </w:tcPr>
                <w:p w:rsidR="004425BF" w:rsidRPr="00B20E40" w:rsidRDefault="004425BF" w:rsidP="00F44470">
                  <w:pPr>
                    <w:rPr>
                      <w:rFonts w:ascii="Arial" w:hAnsi="Arial" w:cs="Arial"/>
                      <w:b/>
                    </w:rPr>
                  </w:pPr>
                  <w:r w:rsidRPr="00B20E40">
                    <w:rPr>
                      <w:rFonts w:ascii="Arial" w:hAnsi="Arial" w:cs="Arial"/>
                      <w:b/>
                    </w:rPr>
                    <w:t>Performance Level</w:t>
                  </w:r>
                </w:p>
              </w:tc>
              <w:tc>
                <w:tcPr>
                  <w:tcW w:w="0" w:type="auto"/>
                  <w:shd w:val="clear" w:color="auto" w:fill="auto"/>
                  <w:vAlign w:val="center"/>
                </w:tcPr>
                <w:p w:rsidR="004425BF" w:rsidRPr="00B20E40" w:rsidRDefault="004425BF" w:rsidP="00F44470">
                  <w:pPr>
                    <w:rPr>
                      <w:rFonts w:ascii="Arial" w:hAnsi="Arial" w:cs="Arial"/>
                      <w:b/>
                    </w:rPr>
                  </w:pPr>
                  <w:r w:rsidRPr="00B20E40">
                    <w:rPr>
                      <w:rFonts w:ascii="Arial" w:hAnsi="Arial" w:cs="Arial"/>
                      <w:b/>
                    </w:rPr>
                    <w:t>Criteria</w:t>
                  </w:r>
                </w:p>
              </w:tc>
            </w:tr>
            <w:tr w:rsidR="004425BF" w:rsidTr="00F44470">
              <w:trPr>
                <w:trHeight w:val="680"/>
              </w:trPr>
              <w:tc>
                <w:tcPr>
                  <w:tcW w:w="0" w:type="auto"/>
                  <w:shd w:val="clear" w:color="auto" w:fill="auto"/>
                </w:tcPr>
                <w:p w:rsidR="004425BF" w:rsidRPr="00B20E40" w:rsidRDefault="004425BF" w:rsidP="00F44470">
                  <w:pPr>
                    <w:rPr>
                      <w:rFonts w:ascii="Arial" w:hAnsi="Arial" w:cs="Arial"/>
                    </w:rPr>
                  </w:pPr>
                  <w:r w:rsidRPr="00B20E40">
                    <w:rPr>
                      <w:rFonts w:ascii="Arial" w:hAnsi="Arial" w:cs="Arial"/>
                    </w:rPr>
                    <w:t xml:space="preserve">Fail </w:t>
                  </w:r>
                </w:p>
                <w:p w:rsidR="004425BF" w:rsidRPr="00B20E40" w:rsidRDefault="004425BF" w:rsidP="00F44470">
                  <w:pPr>
                    <w:rPr>
                      <w:rFonts w:ascii="Arial" w:hAnsi="Arial" w:cs="Arial"/>
                    </w:rPr>
                  </w:pPr>
                  <w:r w:rsidRPr="00B20E40">
                    <w:rPr>
                      <w:rFonts w:ascii="Arial" w:hAnsi="Arial" w:cs="Arial"/>
                    </w:rPr>
                    <w:t>(&lt;</w:t>
                  </w:r>
                  <w:r>
                    <w:rPr>
                      <w:rFonts w:ascii="Arial" w:hAnsi="Arial" w:cs="Arial"/>
                    </w:rPr>
                    <w:t xml:space="preserve"> </w:t>
                  </w:r>
                  <w:r w:rsidRPr="00B20E40">
                    <w:rPr>
                      <w:rFonts w:ascii="Arial" w:hAnsi="Arial" w:cs="Arial"/>
                    </w:rPr>
                    <w:t>40%)</w:t>
                  </w:r>
                </w:p>
              </w:tc>
              <w:tc>
                <w:tcPr>
                  <w:tcW w:w="0" w:type="auto"/>
                  <w:shd w:val="clear" w:color="auto" w:fill="auto"/>
                </w:tcPr>
                <w:p w:rsidR="004425BF" w:rsidRPr="007C0B75" w:rsidRDefault="004425BF" w:rsidP="004425BF">
                  <w:pPr>
                    <w:rPr>
                      <w:rFonts w:ascii="Arial" w:hAnsi="Arial" w:cs="Arial"/>
                    </w:rPr>
                  </w:pPr>
                  <w:r w:rsidRPr="0094328E">
                    <w:t>Unacceptable documentation has been handed in. Poor presentation of material.</w:t>
                  </w:r>
                  <w:r>
                    <w:t xml:space="preserve"> KNN program has bugs and does not function as required. </w:t>
                  </w:r>
                  <w:r w:rsidRPr="0094328E">
                    <w:t xml:space="preserve"> </w:t>
                  </w:r>
                  <w:r>
                    <w:t xml:space="preserve">Practical use of neural networks not demonstrated. Critical review short or content shallow. Dated material used for the review. </w:t>
                  </w:r>
                </w:p>
              </w:tc>
            </w:tr>
            <w:tr w:rsidR="004425BF" w:rsidTr="00F44470">
              <w:trPr>
                <w:trHeight w:val="680"/>
              </w:trPr>
              <w:tc>
                <w:tcPr>
                  <w:tcW w:w="0" w:type="auto"/>
                  <w:shd w:val="clear" w:color="auto" w:fill="auto"/>
                </w:tcPr>
                <w:p w:rsidR="004425BF" w:rsidRPr="00B20E40" w:rsidRDefault="004425BF" w:rsidP="00F44470">
                  <w:pPr>
                    <w:rPr>
                      <w:rFonts w:ascii="Arial" w:hAnsi="Arial" w:cs="Arial"/>
                    </w:rPr>
                  </w:pPr>
                  <w:r w:rsidRPr="00B20E40">
                    <w:rPr>
                      <w:rFonts w:ascii="Arial" w:hAnsi="Arial" w:cs="Arial"/>
                    </w:rPr>
                    <w:t>PASS</w:t>
                  </w:r>
                </w:p>
                <w:p w:rsidR="004425BF" w:rsidRPr="00B20E40" w:rsidRDefault="004425BF" w:rsidP="00F44470">
                  <w:pPr>
                    <w:rPr>
                      <w:rFonts w:ascii="Arial" w:hAnsi="Arial" w:cs="Arial"/>
                    </w:rPr>
                  </w:pPr>
                  <w:r w:rsidRPr="00B20E40">
                    <w:rPr>
                      <w:rFonts w:ascii="Arial" w:hAnsi="Arial" w:cs="Arial"/>
                    </w:rPr>
                    <w:t>(40%</w:t>
                  </w:r>
                  <w:r>
                    <w:rPr>
                      <w:rFonts w:ascii="Arial" w:hAnsi="Arial" w:cs="Arial"/>
                    </w:rPr>
                    <w:t xml:space="preserve"> </w:t>
                  </w:r>
                  <w:r w:rsidRPr="00B20E40">
                    <w:rPr>
                      <w:rFonts w:ascii="Arial" w:hAnsi="Arial" w:cs="Arial"/>
                    </w:rPr>
                    <w:t>-</w:t>
                  </w:r>
                  <w:r>
                    <w:rPr>
                      <w:rFonts w:ascii="Arial" w:hAnsi="Arial" w:cs="Arial"/>
                    </w:rPr>
                    <w:t xml:space="preserve"> 5</w:t>
                  </w:r>
                  <w:r w:rsidRPr="00B20E40">
                    <w:rPr>
                      <w:rFonts w:ascii="Arial" w:hAnsi="Arial" w:cs="Arial"/>
                    </w:rPr>
                    <w:t>9%)</w:t>
                  </w:r>
                </w:p>
              </w:tc>
              <w:tc>
                <w:tcPr>
                  <w:tcW w:w="0" w:type="auto"/>
                  <w:shd w:val="clear" w:color="auto" w:fill="auto"/>
                </w:tcPr>
                <w:p w:rsidR="004425BF" w:rsidRPr="007C0B75" w:rsidRDefault="004425BF" w:rsidP="00F44470">
                  <w:pPr>
                    <w:rPr>
                      <w:rFonts w:ascii="Arial" w:hAnsi="Arial" w:cs="Arial"/>
                    </w:rPr>
                  </w:pPr>
                  <w:r>
                    <w:t>A basic level of understanding of the application of neural networks is demonstrated. Some experimentation is evident but little evidence of a logical and systematic approach to experimentation and reporting of results. KNN program working in a very basic form. Minimal documentation of code presented. Critical review shallow and mainly repeats lecture material or uses material that is now outdated.</w:t>
                  </w:r>
                </w:p>
              </w:tc>
            </w:tr>
            <w:tr w:rsidR="004425BF" w:rsidTr="00F44470">
              <w:trPr>
                <w:trHeight w:val="680"/>
              </w:trPr>
              <w:tc>
                <w:tcPr>
                  <w:tcW w:w="0" w:type="auto"/>
                  <w:shd w:val="clear" w:color="auto" w:fill="auto"/>
                </w:tcPr>
                <w:p w:rsidR="004425BF" w:rsidRPr="00B20E40" w:rsidRDefault="004425BF" w:rsidP="00F44470">
                  <w:pPr>
                    <w:rPr>
                      <w:rFonts w:ascii="Arial" w:hAnsi="Arial" w:cs="Arial"/>
                    </w:rPr>
                  </w:pPr>
                  <w:r w:rsidRPr="00B20E40">
                    <w:rPr>
                      <w:rFonts w:ascii="Arial" w:hAnsi="Arial" w:cs="Arial"/>
                    </w:rPr>
                    <w:t>MERIT</w:t>
                  </w:r>
                </w:p>
                <w:p w:rsidR="004425BF" w:rsidRPr="00B20E40" w:rsidRDefault="004425BF" w:rsidP="00F44470">
                  <w:pPr>
                    <w:rPr>
                      <w:rFonts w:ascii="Arial" w:hAnsi="Arial" w:cs="Arial"/>
                    </w:rPr>
                  </w:pPr>
                  <w:r w:rsidRPr="00B20E40">
                    <w:rPr>
                      <w:rFonts w:ascii="Arial" w:hAnsi="Arial" w:cs="Arial"/>
                    </w:rPr>
                    <w:t>(60%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69%)</w:t>
                  </w:r>
                </w:p>
              </w:tc>
              <w:tc>
                <w:tcPr>
                  <w:tcW w:w="0" w:type="auto"/>
                  <w:shd w:val="clear" w:color="auto" w:fill="auto"/>
                </w:tcPr>
                <w:p w:rsidR="004425BF" w:rsidRPr="007C0B75" w:rsidRDefault="004425BF" w:rsidP="00F44470">
                  <w:pPr>
                    <w:rPr>
                      <w:rFonts w:ascii="Arial" w:hAnsi="Arial" w:cs="Arial"/>
                    </w:rPr>
                  </w:pPr>
                  <w:r w:rsidRPr="0094328E">
                    <w:t xml:space="preserve">A good report showing evidence </w:t>
                  </w:r>
                  <w:r>
                    <w:t xml:space="preserve">of a good understanding of the application of neural networks. A good approach to experimental design and a clear set of results presented and discussed in a logical manner. KNN program works efficiently and is suitably documented to allow it to be easily understood. Critical review shows evidence of some up to date reading and some good understanding of the field. </w:t>
                  </w:r>
                </w:p>
              </w:tc>
            </w:tr>
            <w:tr w:rsidR="004425BF" w:rsidTr="00F44470">
              <w:trPr>
                <w:trHeight w:val="680"/>
              </w:trPr>
              <w:tc>
                <w:tcPr>
                  <w:tcW w:w="0" w:type="auto"/>
                  <w:shd w:val="clear" w:color="auto" w:fill="auto"/>
                </w:tcPr>
                <w:p w:rsidR="004425BF" w:rsidRPr="00B20E40" w:rsidRDefault="004425BF" w:rsidP="00F44470">
                  <w:pPr>
                    <w:rPr>
                      <w:rFonts w:ascii="Arial" w:hAnsi="Arial" w:cs="Arial"/>
                    </w:rPr>
                  </w:pPr>
                  <w:r w:rsidRPr="00B20E40">
                    <w:rPr>
                      <w:rFonts w:ascii="Arial" w:hAnsi="Arial" w:cs="Arial"/>
                    </w:rPr>
                    <w:t>DISTINCTION</w:t>
                  </w:r>
                </w:p>
                <w:p w:rsidR="004425BF" w:rsidRPr="00B20E40" w:rsidRDefault="004425BF" w:rsidP="00F44470">
                  <w:pPr>
                    <w:rPr>
                      <w:rFonts w:ascii="Arial" w:hAnsi="Arial" w:cs="Arial"/>
                    </w:rPr>
                  </w:pPr>
                  <w:r w:rsidRPr="00B20E40">
                    <w:rPr>
                      <w:rFonts w:ascii="Arial" w:hAnsi="Arial" w:cs="Arial"/>
                    </w:rPr>
                    <w:t>(70% +)</w:t>
                  </w:r>
                </w:p>
              </w:tc>
              <w:tc>
                <w:tcPr>
                  <w:tcW w:w="0" w:type="auto"/>
                  <w:shd w:val="clear" w:color="auto" w:fill="auto"/>
                </w:tcPr>
                <w:p w:rsidR="004425BF" w:rsidRPr="0094328E" w:rsidRDefault="004425BF" w:rsidP="00F44470">
                  <w:r w:rsidRPr="0094328E">
                    <w:t>A well-presented report that shows a</w:t>
                  </w:r>
                  <w:r>
                    <w:t>n</w:t>
                  </w:r>
                  <w:r w:rsidRPr="0094328E">
                    <w:t xml:space="preserve"> </w:t>
                  </w:r>
                  <w:r>
                    <w:t xml:space="preserve">excellent </w:t>
                  </w:r>
                  <w:r w:rsidRPr="0094328E">
                    <w:t xml:space="preserve">understanding of the </w:t>
                  </w:r>
                  <w:r>
                    <w:t xml:space="preserve">application of neural networks. A clear experimentation methodology is presented with a solid discussion of presented results. </w:t>
                  </w:r>
                  <w:r w:rsidRPr="0094328E">
                    <w:t>High standard of presentation</w:t>
                  </w:r>
                  <w:r>
                    <w:t xml:space="preserve"> of all findings and good insights into applications of neural networks are evident.</w:t>
                  </w:r>
                  <w:r w:rsidR="00DE2F9A">
                    <w:t xml:space="preserve"> The KNN program is well designed and efficiently implemented. Good documentation is provided to support the code. The critical review covers a range of up to date and relevant material and shows insight into the applications of neural networks. </w:t>
                  </w:r>
                </w:p>
                <w:p w:rsidR="004425BF" w:rsidRPr="007C0B75" w:rsidRDefault="004425BF" w:rsidP="00F44470">
                  <w:pPr>
                    <w:rPr>
                      <w:rFonts w:ascii="Arial" w:hAnsi="Arial" w:cs="Arial"/>
                    </w:rPr>
                  </w:pPr>
                </w:p>
              </w:tc>
            </w:tr>
          </w:tbl>
          <w:p w:rsidR="004425BF" w:rsidRPr="000D3587" w:rsidRDefault="004425BF" w:rsidP="00F44470">
            <w:pPr>
              <w:rPr>
                <w:rFonts w:ascii="Arial" w:hAnsi="Arial"/>
                <w:b/>
              </w:rPr>
            </w:pPr>
          </w:p>
        </w:tc>
      </w:tr>
    </w:tbl>
    <w:p w:rsidR="004425BF" w:rsidRDefault="004425BF">
      <w:pPr>
        <w:spacing w:after="200" w:line="276" w:lineRule="auto"/>
        <w:rPr>
          <w:rFonts w:ascii="Arial" w:hAnsi="Arial"/>
        </w:rPr>
      </w:pPr>
    </w:p>
    <w:tbl>
      <w:tblPr>
        <w:tblStyle w:val="TableGrid"/>
        <w:tblW w:w="8801" w:type="dxa"/>
        <w:tblInd w:w="108" w:type="dxa"/>
        <w:tblBorders>
          <w:top w:val="double" w:sz="4" w:space="0" w:color="auto"/>
          <w:left w:val="double" w:sz="4" w:space="0" w:color="auto"/>
          <w:bottom w:val="double" w:sz="4" w:space="0" w:color="auto"/>
          <w:right w:val="double" w:sz="4" w:space="0" w:color="auto"/>
        </w:tblBorders>
        <w:tblLook w:val="01E0"/>
      </w:tblPr>
      <w:tblGrid>
        <w:gridCol w:w="6379"/>
        <w:gridCol w:w="1276"/>
        <w:gridCol w:w="1146"/>
      </w:tblGrid>
      <w:tr w:rsidR="004425BF" w:rsidTr="00F44470">
        <w:trPr>
          <w:trHeight w:val="454"/>
        </w:trPr>
        <w:tc>
          <w:tcPr>
            <w:tcW w:w="6379" w:type="dxa"/>
            <w:shd w:val="clear" w:color="auto" w:fill="auto"/>
            <w:vAlign w:val="center"/>
          </w:tcPr>
          <w:p w:rsidR="004425BF" w:rsidRPr="00DE1634" w:rsidRDefault="004425BF" w:rsidP="00F44470">
            <w:pPr>
              <w:rPr>
                <w:rFonts w:ascii="Arial" w:hAnsi="Arial" w:cs="Arial"/>
                <w:b/>
                <w:sz w:val="22"/>
                <w:szCs w:val="22"/>
              </w:rPr>
            </w:pPr>
            <w:r>
              <w:rPr>
                <w:rFonts w:ascii="Arial" w:hAnsi="Arial" w:cs="Arial"/>
                <w:b/>
                <w:sz w:val="28"/>
                <w:szCs w:val="28"/>
              </w:rPr>
              <w:t xml:space="preserve">Indicative </w:t>
            </w:r>
            <w:r w:rsidRPr="00DE1634">
              <w:rPr>
                <w:rFonts w:ascii="Arial" w:hAnsi="Arial" w:cs="Arial"/>
                <w:b/>
                <w:sz w:val="28"/>
                <w:szCs w:val="28"/>
              </w:rPr>
              <w:t>Marking Scheme</w:t>
            </w:r>
          </w:p>
        </w:tc>
        <w:tc>
          <w:tcPr>
            <w:tcW w:w="1276" w:type="dxa"/>
            <w:shd w:val="clear" w:color="auto" w:fill="auto"/>
            <w:vAlign w:val="center"/>
          </w:tcPr>
          <w:p w:rsidR="004425BF" w:rsidRPr="00DE1634" w:rsidRDefault="004425BF" w:rsidP="00F44470">
            <w:pPr>
              <w:jc w:val="center"/>
              <w:rPr>
                <w:rFonts w:ascii="Arial" w:hAnsi="Arial" w:cs="Arial"/>
                <w:b/>
                <w:sz w:val="22"/>
                <w:szCs w:val="22"/>
              </w:rPr>
            </w:pPr>
            <w:r w:rsidRPr="00DE1634">
              <w:rPr>
                <w:rFonts w:ascii="Arial" w:hAnsi="Arial" w:cs="Arial"/>
                <w:b/>
                <w:sz w:val="22"/>
                <w:szCs w:val="22"/>
              </w:rPr>
              <w:t>Marks Available</w:t>
            </w:r>
          </w:p>
        </w:tc>
        <w:tc>
          <w:tcPr>
            <w:tcW w:w="1146" w:type="dxa"/>
            <w:shd w:val="clear" w:color="auto" w:fill="auto"/>
            <w:vAlign w:val="center"/>
          </w:tcPr>
          <w:p w:rsidR="004425BF" w:rsidRPr="00DE1634" w:rsidRDefault="004425BF" w:rsidP="00F44470">
            <w:pPr>
              <w:jc w:val="center"/>
              <w:rPr>
                <w:rFonts w:ascii="Arial" w:hAnsi="Arial" w:cs="Arial"/>
                <w:b/>
                <w:sz w:val="22"/>
                <w:szCs w:val="22"/>
              </w:rPr>
            </w:pPr>
            <w:r w:rsidRPr="00DE1634">
              <w:rPr>
                <w:rFonts w:ascii="Arial" w:hAnsi="Arial" w:cs="Arial"/>
                <w:b/>
                <w:sz w:val="22"/>
                <w:szCs w:val="22"/>
              </w:rPr>
              <w:t>Marks Awarded</w:t>
            </w:r>
          </w:p>
        </w:tc>
      </w:tr>
      <w:tr w:rsidR="004425BF" w:rsidTr="00F44470">
        <w:trPr>
          <w:trHeight w:val="397"/>
        </w:trPr>
        <w:tc>
          <w:tcPr>
            <w:tcW w:w="6379" w:type="dxa"/>
            <w:shd w:val="clear" w:color="auto" w:fill="auto"/>
            <w:vAlign w:val="bottom"/>
          </w:tcPr>
          <w:p w:rsidR="004425BF" w:rsidRPr="00FE0EB4" w:rsidRDefault="004425BF" w:rsidP="00F44470">
            <w:pPr>
              <w:rPr>
                <w:rFonts w:ascii="Arial" w:hAnsi="Arial" w:cs="Arial"/>
                <w:b/>
                <w:color w:val="000000" w:themeColor="text1"/>
                <w:sz w:val="22"/>
                <w:szCs w:val="22"/>
              </w:rPr>
            </w:pPr>
            <w:r w:rsidRPr="00FE0EB4">
              <w:rPr>
                <w:rFonts w:ascii="Arial" w:hAnsi="Arial" w:cs="Arial"/>
                <w:b/>
                <w:color w:val="000000" w:themeColor="text1"/>
                <w:sz w:val="22"/>
                <w:szCs w:val="22"/>
              </w:rPr>
              <w:t>k- nearest neighbour program</w:t>
            </w:r>
          </w:p>
        </w:tc>
        <w:tc>
          <w:tcPr>
            <w:tcW w:w="1276" w:type="dxa"/>
            <w:shd w:val="clear" w:color="auto" w:fill="auto"/>
            <w:vAlign w:val="bottom"/>
          </w:tcPr>
          <w:p w:rsidR="004425BF" w:rsidRPr="00035D12" w:rsidRDefault="004425BF" w:rsidP="00F44470">
            <w:pPr>
              <w:jc w:val="center"/>
              <w:rPr>
                <w:rFonts w:ascii="Arial" w:hAnsi="Arial" w:cs="Arial"/>
                <w:sz w:val="22"/>
                <w:szCs w:val="22"/>
              </w:rPr>
            </w:pPr>
            <w:r>
              <w:rPr>
                <w:rFonts w:ascii="Arial" w:hAnsi="Arial" w:cs="Arial"/>
                <w:sz w:val="22"/>
                <w:szCs w:val="22"/>
              </w:rPr>
              <w:t>30</w:t>
            </w:r>
          </w:p>
        </w:tc>
        <w:tc>
          <w:tcPr>
            <w:tcW w:w="1146" w:type="dxa"/>
            <w:shd w:val="clear" w:color="auto" w:fill="auto"/>
            <w:vAlign w:val="bottom"/>
          </w:tcPr>
          <w:p w:rsidR="004425BF" w:rsidRPr="00755C88" w:rsidRDefault="004425BF" w:rsidP="00F44470">
            <w:pPr>
              <w:jc w:val="center"/>
              <w:rPr>
                <w:rFonts w:ascii="Arial" w:hAnsi="Arial" w:cs="Arial"/>
                <w:b/>
                <w:sz w:val="22"/>
                <w:szCs w:val="22"/>
              </w:rPr>
            </w:pPr>
          </w:p>
        </w:tc>
      </w:tr>
      <w:tr w:rsidR="004425BF" w:rsidTr="00F44470">
        <w:trPr>
          <w:trHeight w:val="397"/>
        </w:trPr>
        <w:tc>
          <w:tcPr>
            <w:tcW w:w="6379" w:type="dxa"/>
            <w:shd w:val="clear" w:color="auto" w:fill="auto"/>
            <w:vAlign w:val="bottom"/>
          </w:tcPr>
          <w:p w:rsidR="004425BF" w:rsidRPr="004330E5" w:rsidRDefault="004425BF" w:rsidP="00F44470">
            <w:pPr>
              <w:rPr>
                <w:rFonts w:ascii="Arial" w:hAnsi="Arial" w:cs="Arial"/>
                <w:b/>
                <w:sz w:val="22"/>
                <w:szCs w:val="22"/>
              </w:rPr>
            </w:pPr>
            <w:r w:rsidRPr="00A17096">
              <w:rPr>
                <w:rFonts w:ascii="Arial" w:hAnsi="Arial" w:cs="Arial"/>
                <w:b/>
                <w:sz w:val="22"/>
                <w:szCs w:val="22"/>
              </w:rPr>
              <w:t>Basic MLP training and testing</w:t>
            </w:r>
          </w:p>
        </w:tc>
        <w:tc>
          <w:tcPr>
            <w:tcW w:w="1276" w:type="dxa"/>
            <w:shd w:val="clear" w:color="auto" w:fill="auto"/>
            <w:vAlign w:val="bottom"/>
          </w:tcPr>
          <w:p w:rsidR="004425BF" w:rsidRDefault="004425BF" w:rsidP="00F44470">
            <w:pPr>
              <w:jc w:val="center"/>
              <w:rPr>
                <w:rFonts w:ascii="Arial" w:hAnsi="Arial" w:cs="Arial"/>
                <w:sz w:val="22"/>
                <w:szCs w:val="22"/>
              </w:rPr>
            </w:pPr>
            <w:r>
              <w:rPr>
                <w:rFonts w:ascii="Arial" w:hAnsi="Arial" w:cs="Arial"/>
                <w:sz w:val="22"/>
                <w:szCs w:val="22"/>
              </w:rPr>
              <w:t>50</w:t>
            </w:r>
          </w:p>
        </w:tc>
        <w:tc>
          <w:tcPr>
            <w:tcW w:w="1146" w:type="dxa"/>
            <w:shd w:val="clear" w:color="auto" w:fill="auto"/>
            <w:vAlign w:val="bottom"/>
          </w:tcPr>
          <w:p w:rsidR="004425BF" w:rsidRDefault="004425BF" w:rsidP="00F44470">
            <w:pPr>
              <w:jc w:val="center"/>
              <w:rPr>
                <w:rFonts w:ascii="Arial" w:hAnsi="Arial" w:cs="Arial"/>
                <w:sz w:val="22"/>
                <w:szCs w:val="22"/>
              </w:rPr>
            </w:pPr>
          </w:p>
        </w:tc>
      </w:tr>
      <w:tr w:rsidR="004425BF" w:rsidTr="00F44470">
        <w:trPr>
          <w:trHeight w:val="397"/>
        </w:trPr>
        <w:tc>
          <w:tcPr>
            <w:tcW w:w="6379" w:type="dxa"/>
            <w:shd w:val="clear" w:color="auto" w:fill="auto"/>
            <w:vAlign w:val="bottom"/>
          </w:tcPr>
          <w:p w:rsidR="004425BF" w:rsidRPr="004330E5" w:rsidRDefault="004425BF" w:rsidP="00F44470">
            <w:pPr>
              <w:rPr>
                <w:rFonts w:ascii="Arial" w:hAnsi="Arial" w:cs="Arial"/>
                <w:b/>
                <w:sz w:val="22"/>
                <w:szCs w:val="22"/>
              </w:rPr>
            </w:pPr>
            <w:r>
              <w:rPr>
                <w:rFonts w:ascii="Arial" w:hAnsi="Arial" w:cs="Arial"/>
                <w:b/>
                <w:sz w:val="22"/>
                <w:szCs w:val="22"/>
              </w:rPr>
              <w:t>NN critical review</w:t>
            </w:r>
          </w:p>
        </w:tc>
        <w:tc>
          <w:tcPr>
            <w:tcW w:w="1276" w:type="dxa"/>
            <w:shd w:val="clear" w:color="auto" w:fill="auto"/>
            <w:vAlign w:val="bottom"/>
          </w:tcPr>
          <w:p w:rsidR="004425BF" w:rsidRDefault="004425BF" w:rsidP="00F44470">
            <w:pPr>
              <w:jc w:val="center"/>
              <w:rPr>
                <w:rFonts w:ascii="Arial" w:hAnsi="Arial" w:cs="Arial"/>
                <w:sz w:val="22"/>
                <w:szCs w:val="22"/>
              </w:rPr>
            </w:pPr>
            <w:r>
              <w:rPr>
                <w:rFonts w:ascii="Arial" w:hAnsi="Arial" w:cs="Arial"/>
                <w:sz w:val="22"/>
                <w:szCs w:val="22"/>
              </w:rPr>
              <w:t>20</w:t>
            </w:r>
          </w:p>
        </w:tc>
        <w:tc>
          <w:tcPr>
            <w:tcW w:w="1146" w:type="dxa"/>
            <w:shd w:val="clear" w:color="auto" w:fill="auto"/>
            <w:vAlign w:val="bottom"/>
          </w:tcPr>
          <w:p w:rsidR="004425BF" w:rsidRDefault="004425BF" w:rsidP="00F44470">
            <w:pPr>
              <w:jc w:val="center"/>
              <w:rPr>
                <w:rFonts w:ascii="Arial" w:hAnsi="Arial" w:cs="Arial"/>
                <w:sz w:val="22"/>
                <w:szCs w:val="22"/>
              </w:rPr>
            </w:pPr>
          </w:p>
        </w:tc>
      </w:tr>
      <w:tr w:rsidR="004425BF" w:rsidTr="00F44470">
        <w:trPr>
          <w:trHeight w:val="397"/>
        </w:trPr>
        <w:tc>
          <w:tcPr>
            <w:tcW w:w="6379" w:type="dxa"/>
            <w:shd w:val="clear" w:color="auto" w:fill="auto"/>
            <w:vAlign w:val="bottom"/>
          </w:tcPr>
          <w:p w:rsidR="004425BF" w:rsidRDefault="004425BF" w:rsidP="00F44470">
            <w:pPr>
              <w:rPr>
                <w:rFonts w:ascii="Arial" w:hAnsi="Arial" w:cs="Arial"/>
                <w:sz w:val="22"/>
                <w:szCs w:val="22"/>
              </w:rPr>
            </w:pPr>
          </w:p>
        </w:tc>
        <w:tc>
          <w:tcPr>
            <w:tcW w:w="1276" w:type="dxa"/>
            <w:shd w:val="clear" w:color="auto" w:fill="auto"/>
            <w:vAlign w:val="bottom"/>
          </w:tcPr>
          <w:p w:rsidR="004425BF" w:rsidRDefault="004425BF" w:rsidP="00F44470">
            <w:pPr>
              <w:jc w:val="center"/>
              <w:rPr>
                <w:rFonts w:ascii="Arial" w:hAnsi="Arial" w:cs="Arial"/>
                <w:sz w:val="22"/>
                <w:szCs w:val="22"/>
              </w:rPr>
            </w:pPr>
          </w:p>
        </w:tc>
        <w:tc>
          <w:tcPr>
            <w:tcW w:w="1146" w:type="dxa"/>
            <w:shd w:val="clear" w:color="auto" w:fill="auto"/>
            <w:vAlign w:val="bottom"/>
          </w:tcPr>
          <w:p w:rsidR="004425BF" w:rsidRDefault="004425BF" w:rsidP="00F44470">
            <w:pPr>
              <w:jc w:val="center"/>
              <w:rPr>
                <w:rFonts w:ascii="Arial" w:hAnsi="Arial" w:cs="Arial"/>
                <w:sz w:val="22"/>
                <w:szCs w:val="22"/>
              </w:rPr>
            </w:pPr>
          </w:p>
        </w:tc>
      </w:tr>
      <w:tr w:rsidR="004425BF" w:rsidTr="00F44470">
        <w:trPr>
          <w:trHeight w:val="397"/>
        </w:trPr>
        <w:tc>
          <w:tcPr>
            <w:tcW w:w="6379" w:type="dxa"/>
            <w:shd w:val="clear" w:color="auto" w:fill="auto"/>
            <w:vAlign w:val="bottom"/>
          </w:tcPr>
          <w:p w:rsidR="004425BF" w:rsidRDefault="004425BF" w:rsidP="00F44470">
            <w:pPr>
              <w:rPr>
                <w:rFonts w:ascii="Arial" w:hAnsi="Arial" w:cs="Arial"/>
                <w:sz w:val="22"/>
                <w:szCs w:val="22"/>
              </w:rPr>
            </w:pPr>
          </w:p>
        </w:tc>
        <w:tc>
          <w:tcPr>
            <w:tcW w:w="1276" w:type="dxa"/>
            <w:shd w:val="clear" w:color="auto" w:fill="auto"/>
            <w:vAlign w:val="bottom"/>
          </w:tcPr>
          <w:p w:rsidR="004425BF" w:rsidRDefault="004425BF" w:rsidP="00F44470">
            <w:pPr>
              <w:jc w:val="center"/>
              <w:rPr>
                <w:rFonts w:ascii="Arial" w:hAnsi="Arial" w:cs="Arial"/>
                <w:sz w:val="22"/>
                <w:szCs w:val="22"/>
              </w:rPr>
            </w:pPr>
          </w:p>
        </w:tc>
        <w:tc>
          <w:tcPr>
            <w:tcW w:w="1146" w:type="dxa"/>
            <w:shd w:val="clear" w:color="auto" w:fill="auto"/>
            <w:vAlign w:val="bottom"/>
          </w:tcPr>
          <w:p w:rsidR="004425BF" w:rsidRDefault="004425BF" w:rsidP="00F44470">
            <w:pPr>
              <w:jc w:val="center"/>
              <w:rPr>
                <w:rFonts w:ascii="Arial" w:hAnsi="Arial" w:cs="Arial"/>
                <w:sz w:val="22"/>
                <w:szCs w:val="22"/>
              </w:rPr>
            </w:pPr>
          </w:p>
        </w:tc>
      </w:tr>
      <w:tr w:rsidR="004425BF" w:rsidTr="00F44470">
        <w:trPr>
          <w:trHeight w:val="397"/>
        </w:trPr>
        <w:tc>
          <w:tcPr>
            <w:tcW w:w="6379" w:type="dxa"/>
            <w:shd w:val="clear" w:color="auto" w:fill="auto"/>
            <w:vAlign w:val="bottom"/>
          </w:tcPr>
          <w:p w:rsidR="004425BF" w:rsidRPr="005062BB" w:rsidRDefault="004425BF" w:rsidP="00F44470">
            <w:pPr>
              <w:rPr>
                <w:rFonts w:ascii="Arial" w:hAnsi="Arial" w:cs="Arial"/>
                <w:b/>
                <w:sz w:val="22"/>
                <w:szCs w:val="22"/>
              </w:rPr>
            </w:pPr>
          </w:p>
        </w:tc>
        <w:tc>
          <w:tcPr>
            <w:tcW w:w="1276" w:type="dxa"/>
            <w:shd w:val="clear" w:color="auto" w:fill="auto"/>
            <w:vAlign w:val="bottom"/>
          </w:tcPr>
          <w:p w:rsidR="004425BF" w:rsidRPr="00755C88" w:rsidRDefault="004425BF" w:rsidP="00F44470">
            <w:pPr>
              <w:jc w:val="center"/>
              <w:rPr>
                <w:rFonts w:ascii="Arial" w:hAnsi="Arial" w:cs="Arial"/>
                <w:b/>
                <w:sz w:val="22"/>
                <w:szCs w:val="22"/>
              </w:rPr>
            </w:pPr>
          </w:p>
        </w:tc>
        <w:tc>
          <w:tcPr>
            <w:tcW w:w="1146" w:type="dxa"/>
            <w:shd w:val="clear" w:color="auto" w:fill="auto"/>
            <w:vAlign w:val="bottom"/>
          </w:tcPr>
          <w:p w:rsidR="004425BF" w:rsidRPr="00755C88" w:rsidRDefault="004425BF" w:rsidP="00F44470">
            <w:pPr>
              <w:jc w:val="center"/>
              <w:rPr>
                <w:rFonts w:ascii="Arial" w:hAnsi="Arial" w:cs="Arial"/>
                <w:b/>
                <w:sz w:val="22"/>
                <w:szCs w:val="22"/>
              </w:rPr>
            </w:pPr>
          </w:p>
        </w:tc>
      </w:tr>
    </w:tbl>
    <w:p w:rsidR="004425BF" w:rsidRDefault="004425BF">
      <w:pPr>
        <w:spacing w:after="200" w:line="276" w:lineRule="auto"/>
        <w:rPr>
          <w:rFonts w:ascii="Arial" w:hAnsi="Arial"/>
        </w:rPr>
      </w:pPr>
    </w:p>
    <w:p w:rsidR="00BF1E7A" w:rsidRDefault="00BF1E7A" w:rsidP="00F03778">
      <w:pPr>
        <w:jc w:val="center"/>
        <w:rPr>
          <w:rFonts w:ascii="Arial" w:hAnsi="Arial"/>
        </w:rPr>
      </w:pPr>
    </w:p>
    <w:tbl>
      <w:tblPr>
        <w:tblStyle w:val="TableGrid"/>
        <w:tblW w:w="8897" w:type="dxa"/>
        <w:tblLook w:val="04A0"/>
      </w:tblPr>
      <w:tblGrid>
        <w:gridCol w:w="8897"/>
      </w:tblGrid>
      <w:tr w:rsidR="00990DB4" w:rsidRPr="000D3587" w:rsidTr="009615AC">
        <w:tc>
          <w:tcPr>
            <w:tcW w:w="8897" w:type="dxa"/>
          </w:tcPr>
          <w:p w:rsidR="00990DB4" w:rsidRDefault="00990DB4" w:rsidP="00990DB4">
            <w:pPr>
              <w:jc w:val="center"/>
              <w:rPr>
                <w:rFonts w:ascii="Arial" w:hAnsi="Arial"/>
                <w:b/>
              </w:rPr>
            </w:pPr>
            <w:r>
              <w:rPr>
                <w:rFonts w:ascii="Arial" w:hAnsi="Arial"/>
                <w:b/>
              </w:rPr>
              <w:lastRenderedPageBreak/>
              <w:t>Part B: Marking and Assessment</w:t>
            </w:r>
          </w:p>
          <w:p w:rsidR="00990DB4" w:rsidRPr="000D3587" w:rsidRDefault="00990DB4" w:rsidP="00990DB4">
            <w:pPr>
              <w:jc w:val="center"/>
              <w:rPr>
                <w:rFonts w:ascii="Arial" w:hAnsi="Arial"/>
                <w:b/>
              </w:rPr>
            </w:pPr>
            <w:r>
              <w:rPr>
                <w:rFonts w:ascii="Arial" w:hAnsi="Arial"/>
                <w:b/>
              </w:rPr>
              <w:t>(to be completed by Module Lecturer)</w:t>
            </w:r>
          </w:p>
        </w:tc>
      </w:tr>
      <w:tr w:rsidR="00BF1E7A" w:rsidRPr="000D3587" w:rsidTr="009615AC">
        <w:tc>
          <w:tcPr>
            <w:tcW w:w="8897" w:type="dxa"/>
          </w:tcPr>
          <w:p w:rsidR="00BF1E7A" w:rsidRPr="000D3587" w:rsidRDefault="00BF1E7A" w:rsidP="009615AC">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p>
          <w:p w:rsidR="00BF1E7A" w:rsidRDefault="00BF1E7A" w:rsidP="009615AC">
            <w:pPr>
              <w:rPr>
                <w:ins w:id="2" w:author="Jo Smedley" w:date="2014-07-05T19:12:00Z"/>
                <w:rFonts w:ascii="Arial" w:hAnsi="Arial"/>
              </w:rPr>
            </w:pPr>
          </w:p>
          <w:p w:rsidR="00F03778" w:rsidRPr="000D3587" w:rsidRDefault="00F03778" w:rsidP="009615AC">
            <w:pPr>
              <w:rPr>
                <w:rFonts w:ascii="Arial" w:hAnsi="Arial"/>
              </w:rPr>
            </w:pPr>
          </w:p>
          <w:p w:rsidR="00BF1E7A" w:rsidRDefault="00BF1E7A" w:rsidP="009615AC">
            <w:pPr>
              <w:rPr>
                <w:ins w:id="3" w:author="Jo Smedley" w:date="2014-07-05T19:04:00Z"/>
                <w:rFonts w:ascii="Arial" w:hAnsi="Arial"/>
              </w:rPr>
            </w:pPr>
          </w:p>
          <w:p w:rsidR="005D5840" w:rsidRDefault="005D5840" w:rsidP="009615AC">
            <w:pPr>
              <w:rPr>
                <w:ins w:id="4" w:author="Jo Smedley" w:date="2014-07-05T19:04:00Z"/>
                <w:rFonts w:ascii="Arial" w:hAnsi="Arial"/>
              </w:rPr>
            </w:pPr>
          </w:p>
          <w:p w:rsidR="005D5840" w:rsidRPr="000D3587" w:rsidRDefault="005D5840"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p w:rsidR="005D5840" w:rsidRDefault="005D5840" w:rsidP="009615AC">
            <w:pPr>
              <w:rPr>
                <w:ins w:id="5" w:author="Jo Smedley" w:date="2014-07-05T19:04:00Z"/>
                <w:rFonts w:ascii="Arial" w:hAnsi="Arial"/>
              </w:rPr>
            </w:pPr>
          </w:p>
          <w:p w:rsidR="005D5840" w:rsidRPr="000D3587" w:rsidRDefault="005D5840"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tc>
      </w:tr>
      <w:tr w:rsidR="00BF1E7A" w:rsidRPr="000D3587" w:rsidTr="009615AC">
        <w:tc>
          <w:tcPr>
            <w:tcW w:w="8897" w:type="dxa"/>
          </w:tcPr>
          <w:p w:rsidR="00BF1E7A" w:rsidRPr="0031529E" w:rsidRDefault="00BF1E7A" w:rsidP="009615AC">
            <w:pPr>
              <w:rPr>
                <w:rFonts w:ascii="Arial" w:hAnsi="Arial"/>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9" w:history="1">
              <w:r w:rsidR="00C271A8" w:rsidRPr="008651D6">
                <w:rPr>
                  <w:rStyle w:val="Hyperlink"/>
                </w:rPr>
                <w:t>https://icis.southwales.ac.uk/</w:t>
              </w:r>
            </w:hyperlink>
            <w:r w:rsidR="00C271A8">
              <w:t xml:space="preserve"> </w:t>
            </w:r>
            <w:r w:rsidRPr="000D3587">
              <w:rPr>
                <w:rFonts w:ascii="Arial" w:hAnsi="Arial"/>
              </w:rPr>
              <w:t>):</w:t>
            </w:r>
            <w:r w:rsidRPr="000D3587">
              <w:rPr>
                <w:rFonts w:ascii="Arial" w:hAnsi="Arial"/>
                <w:b/>
                <w:i/>
              </w:rPr>
              <w:t xml:space="preserve"> </w:t>
            </w:r>
          </w:p>
          <w:p w:rsidR="00BF1E7A" w:rsidRPr="0031529E" w:rsidRDefault="00BF1E7A" w:rsidP="009615AC">
            <w:pPr>
              <w:rPr>
                <w:rFonts w:ascii="Arial" w:hAnsi="Arial"/>
              </w:rPr>
            </w:pPr>
          </w:p>
          <w:p w:rsidR="00BF1E7A" w:rsidRPr="0031529E" w:rsidRDefault="00BF1E7A" w:rsidP="009615AC">
            <w:pPr>
              <w:rPr>
                <w:rFonts w:ascii="Arial" w:hAnsi="Arial"/>
              </w:rPr>
            </w:pPr>
          </w:p>
          <w:p w:rsidR="00BF1E7A" w:rsidRPr="0031529E" w:rsidRDefault="00BF1E7A" w:rsidP="009615AC">
            <w:pPr>
              <w:rPr>
                <w:rFonts w:ascii="Arial" w:hAnsi="Arial"/>
              </w:rPr>
            </w:pPr>
          </w:p>
          <w:p w:rsidR="00BF1E7A" w:rsidRPr="0031529E" w:rsidRDefault="00BF1E7A" w:rsidP="009615AC">
            <w:pPr>
              <w:rPr>
                <w:rFonts w:ascii="Arial" w:hAnsi="Arial"/>
              </w:rPr>
            </w:pPr>
          </w:p>
          <w:p w:rsidR="00BF1E7A" w:rsidRPr="0031529E" w:rsidRDefault="00BF1E7A" w:rsidP="009615AC">
            <w:pPr>
              <w:rPr>
                <w:rFonts w:ascii="Arial" w:hAnsi="Arial"/>
              </w:rPr>
            </w:pPr>
          </w:p>
          <w:p w:rsidR="00BF1E7A" w:rsidRPr="0031529E" w:rsidRDefault="00BF1E7A" w:rsidP="009615AC">
            <w:pPr>
              <w:rPr>
                <w:rFonts w:ascii="Arial" w:hAnsi="Arial"/>
              </w:rPr>
            </w:pPr>
          </w:p>
          <w:p w:rsidR="00BF1E7A" w:rsidRPr="0031529E" w:rsidRDefault="00BF1E7A" w:rsidP="009615AC">
            <w:pPr>
              <w:rPr>
                <w:rFonts w:ascii="Arial" w:hAnsi="Arial"/>
              </w:rPr>
            </w:pPr>
          </w:p>
          <w:p w:rsidR="00BF1E7A" w:rsidRPr="0031529E" w:rsidRDefault="00BF1E7A" w:rsidP="009615AC">
            <w:pPr>
              <w:rPr>
                <w:rFonts w:ascii="Arial" w:hAnsi="Arial"/>
              </w:rPr>
            </w:pPr>
          </w:p>
          <w:p w:rsidR="00BF1E7A" w:rsidRPr="0031529E" w:rsidRDefault="00BF1E7A" w:rsidP="009615AC">
            <w:pPr>
              <w:rPr>
                <w:ins w:id="6" w:author="Jo Smedley" w:date="2014-07-05T19:04:00Z"/>
                <w:rFonts w:ascii="Arial" w:hAnsi="Arial"/>
              </w:rPr>
            </w:pPr>
          </w:p>
          <w:p w:rsidR="005D5840" w:rsidRPr="0031529E" w:rsidRDefault="005D5840" w:rsidP="009615AC">
            <w:pPr>
              <w:rPr>
                <w:ins w:id="7" w:author="Jo Smedley" w:date="2014-07-05T19:12:00Z"/>
                <w:rFonts w:ascii="Arial" w:hAnsi="Arial"/>
              </w:rPr>
            </w:pPr>
          </w:p>
          <w:p w:rsidR="00F03778" w:rsidRPr="000D3587" w:rsidRDefault="00F03778" w:rsidP="009615AC">
            <w:pPr>
              <w:rPr>
                <w:rFonts w:ascii="Arial" w:hAnsi="Arial"/>
                <w:b/>
                <w:i/>
              </w:rPr>
            </w:pPr>
          </w:p>
        </w:tc>
      </w:tr>
      <w:tr w:rsidR="00BF1E7A" w:rsidRPr="000D3587" w:rsidTr="009615AC">
        <w:tc>
          <w:tcPr>
            <w:tcW w:w="8897" w:type="dxa"/>
          </w:tcPr>
          <w:p w:rsidR="00BF1E7A" w:rsidRPr="000D3587" w:rsidRDefault="00BF1E7A" w:rsidP="009615AC">
            <w:pPr>
              <w:rPr>
                <w:rFonts w:ascii="Arial" w:hAnsi="Arial"/>
                <w:b/>
              </w:rPr>
            </w:pPr>
            <w:r>
              <w:rPr>
                <w:rFonts w:ascii="Arial" w:hAnsi="Arial"/>
                <w:b/>
              </w:rPr>
              <w:t>Grading</w:t>
            </w:r>
            <w:r w:rsidRPr="000D3587">
              <w:rPr>
                <w:rFonts w:ascii="Arial" w:hAnsi="Arial"/>
                <w:b/>
              </w:rPr>
              <w:t xml:space="preserve"> Criteria:</w:t>
            </w:r>
          </w:p>
          <w:p w:rsidR="00BF1E7A" w:rsidRDefault="00BF1E7A" w:rsidP="009615AC">
            <w:pPr>
              <w:rPr>
                <w:ins w:id="8" w:author="Jo Smedley" w:date="2014-07-05T19:12:00Z"/>
                <w:rFonts w:ascii="Arial" w:hAnsi="Arial"/>
                <w:b/>
              </w:rPr>
            </w:pPr>
          </w:p>
          <w:p w:rsidR="00F03778" w:rsidRDefault="00F03778" w:rsidP="009615AC">
            <w:pPr>
              <w:rPr>
                <w:ins w:id="9" w:author="Jo Smedley" w:date="2014-07-05T19:12:00Z"/>
                <w:rFonts w:ascii="Arial" w:hAnsi="Arial"/>
                <w:b/>
              </w:rPr>
            </w:pPr>
          </w:p>
          <w:p w:rsidR="00F03778" w:rsidRDefault="00F03778" w:rsidP="009615AC">
            <w:pPr>
              <w:rPr>
                <w:ins w:id="10" w:author="Jo Smedley" w:date="2014-07-05T19:12:00Z"/>
                <w:rFonts w:ascii="Arial" w:hAnsi="Arial"/>
                <w:b/>
              </w:rPr>
            </w:pPr>
          </w:p>
          <w:p w:rsidR="00F03778" w:rsidRPr="000D3587" w:rsidRDefault="00F03778" w:rsidP="009615AC">
            <w:pPr>
              <w:rPr>
                <w:rFonts w:ascii="Arial" w:hAnsi="Arial"/>
                <w:b/>
              </w:rPr>
            </w:pPr>
          </w:p>
          <w:p w:rsidR="00BF1E7A" w:rsidRPr="000D3587" w:rsidRDefault="00BF1E7A" w:rsidP="009615AC">
            <w:pPr>
              <w:rPr>
                <w:rFonts w:ascii="Arial" w:hAnsi="Arial"/>
                <w:b/>
              </w:rPr>
            </w:pPr>
          </w:p>
          <w:p w:rsidR="00BF1E7A" w:rsidRDefault="00BF1E7A" w:rsidP="009615AC">
            <w:pPr>
              <w:rPr>
                <w:ins w:id="11" w:author="Jo Smedley" w:date="2014-07-05T19:03:00Z"/>
                <w:rFonts w:ascii="Arial" w:hAnsi="Arial"/>
                <w:b/>
              </w:rPr>
            </w:pPr>
          </w:p>
          <w:p w:rsidR="005D5840" w:rsidRDefault="005D5840" w:rsidP="009615AC">
            <w:pPr>
              <w:rPr>
                <w:ins w:id="12" w:author="Jo Smedley" w:date="2014-07-05T19:03:00Z"/>
                <w:rFonts w:ascii="Arial" w:hAnsi="Arial"/>
                <w:b/>
              </w:rPr>
            </w:pPr>
          </w:p>
          <w:p w:rsidR="005D5840" w:rsidRPr="000D3587" w:rsidRDefault="005D5840" w:rsidP="009615AC">
            <w:pPr>
              <w:rPr>
                <w:rFonts w:ascii="Arial" w:hAnsi="Arial"/>
                <w:b/>
              </w:rPr>
            </w:pPr>
          </w:p>
          <w:p w:rsidR="00BF1E7A" w:rsidRPr="000D3587" w:rsidRDefault="00BF1E7A" w:rsidP="009615AC">
            <w:pPr>
              <w:rPr>
                <w:rFonts w:ascii="Arial" w:hAnsi="Arial"/>
                <w:b/>
              </w:rPr>
            </w:pPr>
          </w:p>
          <w:p w:rsidR="00BF1E7A" w:rsidRPr="000D3587" w:rsidRDefault="00BF1E7A" w:rsidP="009615AC">
            <w:pPr>
              <w:rPr>
                <w:rFonts w:ascii="Arial" w:hAnsi="Arial"/>
                <w:b/>
              </w:rPr>
            </w:pPr>
          </w:p>
          <w:p w:rsidR="00BF1E7A" w:rsidRPr="000D3587" w:rsidRDefault="00BF1E7A" w:rsidP="009615AC">
            <w:pPr>
              <w:rPr>
                <w:rFonts w:ascii="Arial" w:hAnsi="Arial"/>
                <w:b/>
              </w:rPr>
            </w:pPr>
          </w:p>
          <w:p w:rsidR="00BF1E7A" w:rsidRPr="000D3587" w:rsidRDefault="00BF1E7A" w:rsidP="009615AC">
            <w:pPr>
              <w:rPr>
                <w:rFonts w:ascii="Arial" w:hAnsi="Arial"/>
                <w:b/>
              </w:rPr>
            </w:pPr>
          </w:p>
          <w:p w:rsidR="00BF1E7A" w:rsidRDefault="00BF1E7A" w:rsidP="009615AC">
            <w:pPr>
              <w:rPr>
                <w:ins w:id="13" w:author="Jo Smedley" w:date="2014-07-05T19:04:00Z"/>
                <w:rFonts w:ascii="Arial" w:hAnsi="Arial"/>
                <w:b/>
              </w:rPr>
            </w:pPr>
          </w:p>
          <w:p w:rsidR="005D5840" w:rsidRDefault="005D5840" w:rsidP="009615AC">
            <w:pPr>
              <w:rPr>
                <w:ins w:id="14" w:author="Jo Smedley" w:date="2014-07-05T19:04:00Z"/>
                <w:rFonts w:ascii="Arial" w:hAnsi="Arial"/>
                <w:b/>
              </w:rPr>
            </w:pPr>
          </w:p>
          <w:p w:rsidR="005D5840" w:rsidRPr="000D3587" w:rsidRDefault="005D5840" w:rsidP="009615AC">
            <w:pPr>
              <w:rPr>
                <w:rFonts w:ascii="Arial" w:hAnsi="Arial"/>
                <w:b/>
              </w:rPr>
            </w:pPr>
          </w:p>
        </w:tc>
      </w:tr>
    </w:tbl>
    <w:p w:rsidR="00BF1E7A" w:rsidRPr="000D3587" w:rsidRDefault="00BF1E7A" w:rsidP="00BF1E7A">
      <w:pPr>
        <w:rPr>
          <w:rFonts w:ascii="Arial" w:hAnsi="Arial"/>
        </w:rPr>
      </w:pPr>
    </w:p>
    <w:p w:rsidR="00BF1E7A" w:rsidRPr="000D3587" w:rsidRDefault="00BF1E7A" w:rsidP="00BF1E7A">
      <w:pPr>
        <w:jc w:val="center"/>
        <w:rPr>
          <w:rFonts w:ascii="Arial" w:hAnsi="Arial"/>
          <w:b/>
        </w:rPr>
      </w:pPr>
    </w:p>
    <w:p w:rsidR="00BF1E7A" w:rsidRDefault="00BF1E7A" w:rsidP="00BF1E7A">
      <w:pPr>
        <w:rPr>
          <w:rFonts w:ascii="Arial" w:hAnsi="Arial"/>
        </w:rPr>
      </w:pPr>
      <w:r>
        <w:rPr>
          <w:rFonts w:ascii="Arial" w:hAnsi="Arial"/>
        </w:rPr>
        <w:br w:type="page"/>
      </w:r>
    </w:p>
    <w:p w:rsidR="00913E40" w:rsidRPr="000D3587" w:rsidRDefault="00913E40" w:rsidP="00913E40">
      <w:pPr>
        <w:jc w:val="center"/>
        <w:rPr>
          <w:rFonts w:ascii="Arial" w:hAnsi="Arial"/>
        </w:rPr>
      </w:pPr>
    </w:p>
    <w:tbl>
      <w:tblPr>
        <w:tblStyle w:val="TableGrid"/>
        <w:tblW w:w="8897" w:type="dxa"/>
        <w:tblLook w:val="04A0"/>
      </w:tblPr>
      <w:tblGrid>
        <w:gridCol w:w="2251"/>
        <w:gridCol w:w="4449"/>
        <w:gridCol w:w="2197"/>
      </w:tblGrid>
      <w:tr w:rsidR="00913E40" w:rsidRPr="000D3587" w:rsidTr="0075273B">
        <w:tc>
          <w:tcPr>
            <w:tcW w:w="8897" w:type="dxa"/>
            <w:gridSpan w:val="3"/>
          </w:tcPr>
          <w:p w:rsidR="00913E40" w:rsidRPr="000D3587" w:rsidRDefault="00913E40" w:rsidP="0075273B">
            <w:pPr>
              <w:rPr>
                <w:rFonts w:ascii="Arial" w:hAnsi="Arial"/>
              </w:rPr>
            </w:pPr>
            <w:r w:rsidRPr="000D3587">
              <w:rPr>
                <w:rFonts w:ascii="Arial" w:hAnsi="Arial"/>
                <w:b/>
              </w:rPr>
              <w:t>Feedback/feed-forward</w:t>
            </w:r>
            <w:r>
              <w:rPr>
                <w:rFonts w:ascii="Arial" w:hAnsi="Arial"/>
                <w:b/>
              </w:rPr>
              <w:t xml:space="preserve"> </w:t>
            </w:r>
            <w:r>
              <w:rPr>
                <w:rFonts w:ascii="Arial" w:hAnsi="Arial"/>
              </w:rPr>
              <w:t>(linked to assessment criteria):</w:t>
            </w:r>
          </w:p>
          <w:p w:rsidR="00913E40" w:rsidRPr="000D3587" w:rsidRDefault="00913E40" w:rsidP="0075273B">
            <w:pPr>
              <w:pStyle w:val="ListParagraph"/>
              <w:numPr>
                <w:ilvl w:val="0"/>
                <w:numId w:val="1"/>
              </w:numPr>
              <w:rPr>
                <w:rFonts w:ascii="Arial" w:hAnsi="Arial"/>
              </w:rPr>
            </w:pPr>
            <w:r w:rsidRPr="000D3587">
              <w:rPr>
                <w:rFonts w:ascii="Arial" w:hAnsi="Arial"/>
              </w:rPr>
              <w:t>Areas where you have done well:</w:t>
            </w:r>
          </w:p>
          <w:p w:rsidR="00913E40" w:rsidRPr="000D3587" w:rsidRDefault="00913E40" w:rsidP="0075273B">
            <w:pPr>
              <w:rPr>
                <w:rFonts w:ascii="Arial" w:hAnsi="Arial"/>
              </w:rPr>
            </w:pPr>
          </w:p>
          <w:p w:rsidR="00913E40" w:rsidRPr="000D3587" w:rsidRDefault="00913E40" w:rsidP="0075273B">
            <w:pPr>
              <w:rPr>
                <w:rFonts w:ascii="Arial" w:hAnsi="Arial"/>
              </w:rPr>
            </w:pPr>
          </w:p>
          <w:p w:rsidR="00913E40" w:rsidRDefault="00913E40" w:rsidP="0075273B">
            <w:pPr>
              <w:rPr>
                <w:rFonts w:ascii="Arial" w:hAnsi="Arial"/>
              </w:rPr>
            </w:pPr>
          </w:p>
          <w:p w:rsidR="00913E40" w:rsidRDefault="00913E40" w:rsidP="0075273B">
            <w:pPr>
              <w:rPr>
                <w:ins w:id="15" w:author="Jo Smedley" w:date="2014-07-05T19:05:00Z"/>
                <w:rFonts w:ascii="Arial" w:hAnsi="Arial"/>
              </w:rPr>
            </w:pPr>
          </w:p>
          <w:p w:rsidR="005D5840" w:rsidRDefault="005D5840" w:rsidP="0075273B">
            <w:pPr>
              <w:rPr>
                <w:ins w:id="16" w:author="Jo Smedley" w:date="2014-07-05T19:05:00Z"/>
                <w:rFonts w:ascii="Arial" w:hAnsi="Arial"/>
              </w:rPr>
            </w:pPr>
          </w:p>
          <w:p w:rsidR="005D5840" w:rsidRDefault="005D5840" w:rsidP="0075273B">
            <w:pPr>
              <w:rPr>
                <w:rFonts w:ascii="Arial" w:hAnsi="Arial"/>
              </w:rPr>
            </w:pPr>
          </w:p>
          <w:p w:rsidR="00913E40" w:rsidRDefault="00913E40" w:rsidP="0075273B">
            <w:pPr>
              <w:rPr>
                <w:ins w:id="17" w:author="Jo Smedley" w:date="2014-07-05T19:03:00Z"/>
                <w:rFonts w:ascii="Arial" w:hAnsi="Arial"/>
              </w:rPr>
            </w:pPr>
          </w:p>
          <w:p w:rsidR="005D5840" w:rsidRDefault="005D5840" w:rsidP="0075273B">
            <w:pPr>
              <w:rPr>
                <w:ins w:id="18" w:author="Jo Smedley" w:date="2014-07-05T19:03:00Z"/>
                <w:rFonts w:ascii="Arial" w:hAnsi="Arial"/>
              </w:rPr>
            </w:pPr>
          </w:p>
          <w:p w:rsidR="005D5840" w:rsidRDefault="005D5840" w:rsidP="0075273B">
            <w:pPr>
              <w:rPr>
                <w:ins w:id="19" w:author="Jo Smedley" w:date="2014-07-05T19:04:00Z"/>
                <w:rFonts w:ascii="Arial" w:hAnsi="Arial"/>
              </w:rPr>
            </w:pPr>
          </w:p>
          <w:p w:rsidR="005D5840" w:rsidRDefault="005D5840" w:rsidP="0075273B">
            <w:pPr>
              <w:rPr>
                <w:ins w:id="20" w:author="Jo Smedley" w:date="2014-07-05T19:04:00Z"/>
                <w:rFonts w:ascii="Arial" w:hAnsi="Arial"/>
              </w:rPr>
            </w:pPr>
          </w:p>
          <w:p w:rsidR="005D5840" w:rsidRPr="000D3587" w:rsidRDefault="005D5840" w:rsidP="0075273B">
            <w:pPr>
              <w:rPr>
                <w:rFonts w:ascii="Arial" w:hAnsi="Arial"/>
              </w:rPr>
            </w:pPr>
          </w:p>
          <w:p w:rsidR="00913E40" w:rsidRPr="00A420F0" w:rsidRDefault="00913E40" w:rsidP="0075273B">
            <w:pPr>
              <w:pStyle w:val="ListParagraph"/>
              <w:numPr>
                <w:ilvl w:val="0"/>
                <w:numId w:val="3"/>
              </w:numPr>
              <w:ind w:left="284" w:hanging="284"/>
              <w:rPr>
                <w:rFonts w:ascii="Arial" w:hAnsi="Arial"/>
              </w:rPr>
            </w:pPr>
            <w:r>
              <w:rPr>
                <w:rFonts w:ascii="Arial" w:hAnsi="Arial"/>
              </w:rPr>
              <w:t>Feedback from this assessment to help you to improve future assessments:</w:t>
            </w:r>
          </w:p>
          <w:p w:rsidR="00913E40" w:rsidRDefault="00913E40" w:rsidP="0075273B">
            <w:pPr>
              <w:rPr>
                <w:rFonts w:ascii="Arial" w:hAnsi="Arial"/>
              </w:rPr>
            </w:pPr>
          </w:p>
          <w:p w:rsidR="00913E40" w:rsidRDefault="00913E40" w:rsidP="0075273B">
            <w:pPr>
              <w:rPr>
                <w:ins w:id="21" w:author="Jo Smedley" w:date="2014-07-05T19:05:00Z"/>
                <w:rFonts w:ascii="Arial" w:hAnsi="Arial"/>
              </w:rPr>
            </w:pPr>
          </w:p>
          <w:p w:rsidR="005D5840" w:rsidRDefault="005D5840" w:rsidP="0075273B">
            <w:pPr>
              <w:rPr>
                <w:ins w:id="22" w:author="Jo Smedley" w:date="2014-07-05T19:05:00Z"/>
                <w:rFonts w:ascii="Arial" w:hAnsi="Arial"/>
              </w:rPr>
            </w:pPr>
          </w:p>
          <w:p w:rsidR="005D5840" w:rsidRDefault="005D58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Pr="000D3587" w:rsidRDefault="00913E40" w:rsidP="0075273B">
            <w:pPr>
              <w:rPr>
                <w:rFonts w:ascii="Arial" w:hAnsi="Arial"/>
              </w:rPr>
            </w:pPr>
          </w:p>
          <w:p w:rsidR="00913E40" w:rsidRPr="000D3587" w:rsidRDefault="00913E40" w:rsidP="0075273B">
            <w:pPr>
              <w:rPr>
                <w:rFonts w:ascii="Arial" w:hAnsi="Arial"/>
              </w:rPr>
            </w:pPr>
          </w:p>
          <w:p w:rsidR="00913E40" w:rsidRDefault="00913E40" w:rsidP="0075273B">
            <w:pPr>
              <w:rPr>
                <w:ins w:id="23" w:author="Jo Smedley" w:date="2014-07-05T19:04:00Z"/>
                <w:rFonts w:ascii="Arial" w:hAnsi="Arial"/>
              </w:rPr>
            </w:pPr>
          </w:p>
          <w:p w:rsidR="005D5840" w:rsidRDefault="005D5840" w:rsidP="0075273B">
            <w:pPr>
              <w:rPr>
                <w:ins w:id="24" w:author="Jo Smedley" w:date="2014-07-05T19:04:00Z"/>
                <w:rFonts w:ascii="Arial" w:hAnsi="Arial"/>
              </w:rPr>
            </w:pPr>
          </w:p>
          <w:p w:rsidR="005D5840" w:rsidRDefault="005D5840" w:rsidP="0075273B">
            <w:pPr>
              <w:rPr>
                <w:rFonts w:ascii="Arial" w:hAnsi="Arial"/>
              </w:rPr>
            </w:pPr>
          </w:p>
          <w:p w:rsidR="00913E40" w:rsidRPr="0004445B" w:rsidRDefault="00913E40" w:rsidP="0075273B">
            <w:pPr>
              <w:pStyle w:val="ListParagraph"/>
              <w:numPr>
                <w:ilvl w:val="0"/>
                <w:numId w:val="3"/>
              </w:numPr>
              <w:ind w:left="284" w:hanging="284"/>
              <w:rPr>
                <w:rFonts w:ascii="Arial" w:hAnsi="Arial"/>
              </w:rPr>
            </w:pPr>
            <w:r>
              <w:rPr>
                <w:rFonts w:ascii="Arial" w:hAnsi="Arial"/>
              </w:rPr>
              <w:t>Other comments</w:t>
            </w:r>
          </w:p>
          <w:p w:rsidR="00913E40" w:rsidRDefault="00913E40" w:rsidP="0075273B">
            <w:pPr>
              <w:rPr>
                <w:rFonts w:ascii="Arial" w:hAnsi="Arial"/>
              </w:rPr>
            </w:pPr>
          </w:p>
          <w:p w:rsidR="00913E40" w:rsidRDefault="00913E40" w:rsidP="0075273B">
            <w:pPr>
              <w:rPr>
                <w:ins w:id="25" w:author="Jo Smedley" w:date="2014-07-05T19:05:00Z"/>
                <w:rFonts w:ascii="Arial" w:hAnsi="Arial"/>
              </w:rPr>
            </w:pPr>
          </w:p>
          <w:p w:rsidR="005D5840" w:rsidRDefault="005D5840" w:rsidP="0075273B">
            <w:pPr>
              <w:rPr>
                <w:ins w:id="26" w:author="Jo Smedley" w:date="2014-07-05T19:05:00Z"/>
                <w:rFonts w:ascii="Arial" w:hAnsi="Arial"/>
              </w:rPr>
            </w:pPr>
          </w:p>
          <w:p w:rsidR="005D5840" w:rsidRDefault="005D58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rFonts w:ascii="Arial" w:hAnsi="Arial"/>
              </w:rPr>
            </w:pPr>
          </w:p>
          <w:p w:rsidR="00913E40" w:rsidRDefault="00913E40" w:rsidP="0075273B">
            <w:pPr>
              <w:rPr>
                <w:ins w:id="27" w:author="Jo Smedley" w:date="2014-07-05T19:05:00Z"/>
                <w:rFonts w:ascii="Arial" w:hAnsi="Arial"/>
              </w:rPr>
            </w:pPr>
          </w:p>
          <w:p w:rsidR="005D5840" w:rsidRDefault="005D5840" w:rsidP="0075273B">
            <w:pPr>
              <w:rPr>
                <w:ins w:id="28" w:author="Jo Smedley" w:date="2014-07-05T19:05:00Z"/>
                <w:rFonts w:ascii="Arial" w:hAnsi="Arial"/>
              </w:rPr>
            </w:pPr>
          </w:p>
          <w:p w:rsidR="005D5840" w:rsidRDefault="005D5840" w:rsidP="0075273B">
            <w:pPr>
              <w:rPr>
                <w:rFonts w:ascii="Arial" w:hAnsi="Arial"/>
              </w:rPr>
            </w:pPr>
          </w:p>
          <w:p w:rsidR="00913E40" w:rsidRPr="000D3587" w:rsidRDefault="00913E40" w:rsidP="0075273B">
            <w:pPr>
              <w:rPr>
                <w:rFonts w:ascii="Arial" w:hAnsi="Arial"/>
              </w:rPr>
            </w:pPr>
          </w:p>
        </w:tc>
      </w:tr>
      <w:tr w:rsidR="00913E40" w:rsidRPr="000D3587" w:rsidTr="0075273B">
        <w:tc>
          <w:tcPr>
            <w:tcW w:w="2251" w:type="dxa"/>
          </w:tcPr>
          <w:p w:rsidR="00913E40" w:rsidRPr="000D3587" w:rsidRDefault="00913E40" w:rsidP="0075273B">
            <w:pPr>
              <w:jc w:val="center"/>
              <w:rPr>
                <w:rFonts w:ascii="Arial" w:hAnsi="Arial"/>
                <w:b/>
              </w:rPr>
            </w:pPr>
            <w:r w:rsidRPr="000D3587">
              <w:rPr>
                <w:rFonts w:ascii="Arial" w:hAnsi="Arial"/>
                <w:b/>
              </w:rPr>
              <w:t>Mark:</w:t>
            </w:r>
          </w:p>
          <w:p w:rsidR="00913E40" w:rsidRPr="000D3587" w:rsidRDefault="00913E40" w:rsidP="0075273B">
            <w:pPr>
              <w:jc w:val="center"/>
              <w:rPr>
                <w:rFonts w:ascii="Arial" w:hAnsi="Arial"/>
                <w:b/>
              </w:rPr>
            </w:pPr>
          </w:p>
        </w:tc>
        <w:tc>
          <w:tcPr>
            <w:tcW w:w="4449" w:type="dxa"/>
          </w:tcPr>
          <w:p w:rsidR="00913E40" w:rsidRPr="000D3587" w:rsidRDefault="00913E40" w:rsidP="0075273B">
            <w:pPr>
              <w:jc w:val="center"/>
              <w:rPr>
                <w:rFonts w:ascii="Arial" w:hAnsi="Arial"/>
                <w:b/>
              </w:rPr>
            </w:pPr>
            <w:r w:rsidRPr="000D3587">
              <w:rPr>
                <w:rFonts w:ascii="Arial" w:hAnsi="Arial"/>
                <w:b/>
              </w:rPr>
              <w:t>Marker</w:t>
            </w:r>
            <w:r>
              <w:rPr>
                <w:rFonts w:ascii="Arial" w:hAnsi="Arial"/>
                <w:b/>
              </w:rPr>
              <w:t>’</w:t>
            </w:r>
            <w:r w:rsidRPr="000D3587">
              <w:rPr>
                <w:rFonts w:ascii="Arial" w:hAnsi="Arial"/>
                <w:b/>
              </w:rPr>
              <w:t>s Signature:</w:t>
            </w:r>
          </w:p>
          <w:p w:rsidR="00913E40" w:rsidRPr="000D3587" w:rsidRDefault="00913E40" w:rsidP="0075273B">
            <w:pPr>
              <w:jc w:val="center"/>
              <w:rPr>
                <w:rFonts w:ascii="Arial" w:hAnsi="Arial"/>
                <w:b/>
              </w:rPr>
            </w:pPr>
          </w:p>
          <w:p w:rsidR="00913E40" w:rsidRPr="000D3587" w:rsidRDefault="00913E40" w:rsidP="0075273B">
            <w:pPr>
              <w:jc w:val="center"/>
              <w:rPr>
                <w:rFonts w:ascii="Arial" w:hAnsi="Arial"/>
                <w:b/>
              </w:rPr>
            </w:pPr>
          </w:p>
        </w:tc>
        <w:tc>
          <w:tcPr>
            <w:tcW w:w="2197" w:type="dxa"/>
          </w:tcPr>
          <w:p w:rsidR="00913E40" w:rsidRPr="000D3587" w:rsidRDefault="00913E40" w:rsidP="0075273B">
            <w:pPr>
              <w:jc w:val="center"/>
              <w:rPr>
                <w:rFonts w:ascii="Arial" w:hAnsi="Arial"/>
                <w:b/>
              </w:rPr>
            </w:pPr>
            <w:r w:rsidRPr="000D3587">
              <w:rPr>
                <w:rFonts w:ascii="Arial" w:hAnsi="Arial"/>
                <w:b/>
              </w:rPr>
              <w:t>Date:</w:t>
            </w:r>
          </w:p>
        </w:tc>
      </w:tr>
      <w:tr w:rsidR="00913E40" w:rsidRPr="000D3587" w:rsidTr="0075273B">
        <w:tc>
          <w:tcPr>
            <w:tcW w:w="8897" w:type="dxa"/>
            <w:gridSpan w:val="3"/>
          </w:tcPr>
          <w:p w:rsidR="00913E40" w:rsidRDefault="001D48EC" w:rsidP="0075273B">
            <w:pPr>
              <w:rPr>
                <w:rFonts w:ascii="Arial" w:hAnsi="Arial"/>
                <w:b/>
              </w:rPr>
            </w:pPr>
            <w:r>
              <w:rPr>
                <w:rFonts w:ascii="Arial" w:hAnsi="Arial"/>
                <w:b/>
                <w:noProof/>
                <w:lang w:eastAsia="en-GB"/>
              </w:rPr>
              <w:pict>
                <v:rect id="Rectangle 8" o:spid="_x0000_s1026" style="position:absolute;margin-left:-.55pt;margin-top:2.35pt;width:10.75pt;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w:r>
            <w:r w:rsidR="00913E40">
              <w:rPr>
                <w:rFonts w:ascii="Arial" w:hAnsi="Arial"/>
                <w:b/>
              </w:rPr>
              <w:t xml:space="preserve">     Work on this module has been marked, double marked/moderated in  </w:t>
            </w:r>
          </w:p>
          <w:p w:rsidR="00913E40" w:rsidRDefault="00913E40" w:rsidP="0075273B">
            <w:pPr>
              <w:rPr>
                <w:rFonts w:ascii="Arial" w:hAnsi="Arial"/>
                <w:b/>
              </w:rPr>
            </w:pPr>
            <w:r>
              <w:rPr>
                <w:rFonts w:ascii="Arial" w:hAnsi="Arial"/>
                <w:b/>
              </w:rPr>
              <w:t xml:space="preserve">     </w:t>
            </w:r>
            <w:proofErr w:type="gramStart"/>
            <w:r>
              <w:rPr>
                <w:rFonts w:ascii="Arial" w:hAnsi="Arial"/>
                <w:b/>
              </w:rPr>
              <w:t>line</w:t>
            </w:r>
            <w:proofErr w:type="gramEnd"/>
            <w:r>
              <w:rPr>
                <w:rFonts w:ascii="Arial" w:hAnsi="Arial"/>
                <w:b/>
              </w:rPr>
              <w:t xml:space="preserve"> with USW procedures.</w:t>
            </w:r>
          </w:p>
          <w:p w:rsidR="00913E40" w:rsidRDefault="00913E40" w:rsidP="0075273B">
            <w:pPr>
              <w:rPr>
                <w:rFonts w:ascii="Arial" w:hAnsi="Arial"/>
                <w:b/>
              </w:rPr>
            </w:pPr>
          </w:p>
          <w:p w:rsidR="00913E40" w:rsidRPr="000D3587" w:rsidRDefault="00913E40" w:rsidP="0075273B">
            <w:pPr>
              <w:rPr>
                <w:rFonts w:ascii="Arial" w:hAnsi="Arial"/>
                <w:b/>
              </w:rPr>
            </w:pPr>
          </w:p>
        </w:tc>
      </w:tr>
      <w:tr w:rsidR="00913E40" w:rsidRPr="000D3587" w:rsidTr="0075273B">
        <w:tc>
          <w:tcPr>
            <w:tcW w:w="8897" w:type="dxa"/>
            <w:gridSpan w:val="3"/>
          </w:tcPr>
          <w:p w:rsidR="00913E40" w:rsidRPr="000D3587" w:rsidRDefault="00913E40" w:rsidP="005D5840">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and/or </w:t>
            </w:r>
            <w:r w:rsidRPr="000D3587">
              <w:rPr>
                <w:rFonts w:ascii="Arial" w:hAnsi="Arial"/>
                <w:i/>
              </w:rPr>
              <w:t>confirmation by the Assessment Board</w:t>
            </w:r>
          </w:p>
        </w:tc>
      </w:tr>
    </w:tbl>
    <w:p w:rsidR="00913E40" w:rsidRDefault="00913E40" w:rsidP="00913E40"/>
    <w:p w:rsidR="00913E40" w:rsidRDefault="00913E40">
      <w:pPr>
        <w:spacing w:after="200" w:line="276" w:lineRule="auto"/>
        <w:rPr>
          <w:rFonts w:ascii="Arial" w:hAnsi="Arial"/>
          <w:u w:val="single"/>
        </w:rPr>
      </w:pPr>
      <w:r>
        <w:rPr>
          <w:rFonts w:ascii="Arial" w:hAnsi="Arial"/>
          <w:u w:val="single"/>
        </w:rPr>
        <w:br w:type="page"/>
      </w:r>
    </w:p>
    <w:p w:rsidR="00BF1E7A" w:rsidRPr="000D3587" w:rsidRDefault="00BF1E7A" w:rsidP="00BF1E7A">
      <w:pPr>
        <w:rPr>
          <w:rFonts w:ascii="Arial" w:hAnsi="Arial"/>
        </w:rPr>
      </w:pPr>
    </w:p>
    <w:tbl>
      <w:tblPr>
        <w:tblStyle w:val="TableGrid"/>
        <w:tblW w:w="0" w:type="auto"/>
        <w:tblLook w:val="04A0"/>
      </w:tblPr>
      <w:tblGrid>
        <w:gridCol w:w="2949"/>
        <w:gridCol w:w="6090"/>
      </w:tblGrid>
      <w:tr w:rsidR="00990DB4" w:rsidRPr="000D3587" w:rsidTr="00F03778">
        <w:tc>
          <w:tcPr>
            <w:tcW w:w="9039" w:type="dxa"/>
            <w:gridSpan w:val="2"/>
          </w:tcPr>
          <w:p w:rsidR="00990DB4" w:rsidRDefault="00990DB4" w:rsidP="00990DB4">
            <w:pPr>
              <w:jc w:val="center"/>
              <w:rPr>
                <w:ins w:id="29" w:author="Jo Smedley" w:date="2014-07-05T19:00:00Z"/>
                <w:rFonts w:ascii="Arial" w:hAnsi="Arial"/>
                <w:b/>
              </w:rPr>
            </w:pPr>
            <w:r>
              <w:rPr>
                <w:rFonts w:ascii="Arial" w:hAnsi="Arial"/>
                <w:b/>
              </w:rPr>
              <w:t>Part C: Reflections on Assessment</w:t>
            </w:r>
          </w:p>
          <w:p w:rsidR="00990DB4" w:rsidRPr="000D3587" w:rsidRDefault="00990DB4" w:rsidP="00990DB4">
            <w:pPr>
              <w:jc w:val="center"/>
              <w:rPr>
                <w:rFonts w:ascii="Arial" w:hAnsi="Arial"/>
                <w:b/>
              </w:rPr>
            </w:pPr>
            <w:r>
              <w:rPr>
                <w:rFonts w:ascii="Arial" w:hAnsi="Arial"/>
                <w:b/>
              </w:rPr>
              <w:t>(</w:t>
            </w:r>
            <w:r w:rsidR="00D36AA9">
              <w:rPr>
                <w:rFonts w:ascii="Arial" w:hAnsi="Arial"/>
                <w:b/>
              </w:rPr>
              <w:t xml:space="preserve">to be </w:t>
            </w:r>
            <w:r>
              <w:rPr>
                <w:rFonts w:ascii="Arial" w:hAnsi="Arial"/>
                <w:b/>
              </w:rPr>
              <w:t>completed by student – optional)</w:t>
            </w:r>
          </w:p>
        </w:tc>
      </w:tr>
      <w:tr w:rsidR="00BF1E7A" w:rsidRPr="000D3587" w:rsidTr="00F03778">
        <w:tc>
          <w:tcPr>
            <w:tcW w:w="9039" w:type="dxa"/>
            <w:gridSpan w:val="2"/>
          </w:tcPr>
          <w:p w:rsidR="00BF1E7A" w:rsidRPr="000D3587" w:rsidRDefault="00BF1E7A" w:rsidP="009615AC">
            <w:pPr>
              <w:rPr>
                <w:rFonts w:ascii="Arial" w:hAnsi="Arial"/>
                <w:b/>
              </w:rPr>
            </w:pPr>
            <w:r w:rsidRPr="000D3587">
              <w:rPr>
                <w:rFonts w:ascii="Arial" w:hAnsi="Arial"/>
                <w:b/>
              </w:rPr>
              <w:t>Use of previous feedback:</w:t>
            </w:r>
          </w:p>
          <w:p w:rsidR="00BF1E7A" w:rsidRPr="000D3587" w:rsidRDefault="00BF1E7A" w:rsidP="009615AC">
            <w:pPr>
              <w:rPr>
                <w:rFonts w:ascii="Arial" w:hAnsi="Arial"/>
                <w:b/>
              </w:rPr>
            </w:pPr>
          </w:p>
          <w:p w:rsidR="00BF1E7A" w:rsidRPr="000D3587" w:rsidRDefault="00BF1E7A" w:rsidP="009615AC">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rsidR="00BF1E7A" w:rsidRDefault="00BF1E7A" w:rsidP="009615AC">
            <w:pPr>
              <w:rPr>
                <w:ins w:id="30" w:author="Jo Smedley" w:date="2014-07-05T19:05:00Z"/>
                <w:rFonts w:ascii="Arial" w:hAnsi="Arial"/>
              </w:rPr>
            </w:pPr>
          </w:p>
          <w:p w:rsidR="005D5840" w:rsidRDefault="005D5840" w:rsidP="009615AC">
            <w:pPr>
              <w:rPr>
                <w:ins w:id="31" w:author="Jo Smedley" w:date="2014-07-05T19:05:00Z"/>
                <w:rFonts w:ascii="Arial" w:hAnsi="Arial"/>
              </w:rPr>
            </w:pPr>
          </w:p>
          <w:p w:rsidR="005D5840" w:rsidRPr="000D3587" w:rsidRDefault="005D5840"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tc>
      </w:tr>
      <w:tr w:rsidR="00BF1E7A" w:rsidRPr="000D3587" w:rsidTr="00F03778">
        <w:tc>
          <w:tcPr>
            <w:tcW w:w="9039" w:type="dxa"/>
            <w:gridSpan w:val="2"/>
          </w:tcPr>
          <w:p w:rsidR="005D5840" w:rsidRDefault="005D5840" w:rsidP="009615AC">
            <w:pPr>
              <w:rPr>
                <w:ins w:id="32" w:author="Jo Smedley" w:date="2014-07-05T19:04:00Z"/>
                <w:rFonts w:ascii="Arial" w:hAnsi="Arial"/>
                <w:b/>
              </w:rPr>
            </w:pPr>
          </w:p>
          <w:p w:rsidR="00BF1E7A" w:rsidRPr="000D3587" w:rsidRDefault="00BF1E7A" w:rsidP="009615AC">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rsidR="00BF1E7A" w:rsidRDefault="001D48EC" w:rsidP="00BF1E7A">
            <w:pPr>
              <w:pStyle w:val="ListParagraph"/>
              <w:numPr>
                <w:ilvl w:val="0"/>
                <w:numId w:val="2"/>
              </w:numPr>
              <w:rPr>
                <w:rFonts w:ascii="Arial" w:hAnsi="Arial"/>
              </w:rPr>
            </w:pPr>
            <w:r w:rsidRPr="001D48EC">
              <w:rPr>
                <w:noProof/>
                <w:lang w:eastAsia="en-GB"/>
              </w:rPr>
              <w:pict>
                <v:shapetype id="_x0000_t202" coordsize="21600,21600" o:spt="202" path="m,l,21600r21600,l21600,xe">
                  <v:stroke joinstyle="miter"/>
                  <v:path gradientshapeok="t" o:connecttype="rect"/>
                </v:shapetype>
                <v:shape id="Text Box 2" o:spid="_x0000_s1030" type="#_x0000_t202" style="position:absolute;left:0;text-align:left;margin-left:397.4pt;margin-top:1.25pt;width:14.9pt;height:1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E51EE8" w:rsidRDefault="00E51EE8" w:rsidP="00BF1E7A"/>
                    </w:txbxContent>
                  </v:textbox>
                </v:shape>
              </w:pict>
            </w:r>
            <w:r w:rsidR="00BF1E7A" w:rsidRPr="00862023">
              <w:rPr>
                <w:rFonts w:ascii="Arial" w:hAnsi="Arial"/>
              </w:rPr>
              <w:t xml:space="preserve">A reasonable attempt.  </w:t>
            </w:r>
            <w:r w:rsidR="00BF1E7A">
              <w:rPr>
                <w:rFonts w:ascii="Arial" w:hAnsi="Arial"/>
              </w:rPr>
              <w:t>I could have developed some of the</w:t>
            </w:r>
          </w:p>
          <w:p w:rsidR="00BF1E7A" w:rsidRPr="00862023" w:rsidRDefault="00BF1E7A" w:rsidP="009615AC">
            <w:pPr>
              <w:pStyle w:val="ListParagraph"/>
              <w:rPr>
                <w:rFonts w:ascii="Arial" w:hAnsi="Arial"/>
              </w:rPr>
            </w:pPr>
            <w:proofErr w:type="gramStart"/>
            <w:r>
              <w:rPr>
                <w:rFonts w:ascii="Arial" w:hAnsi="Arial"/>
              </w:rPr>
              <w:t>sections</w:t>
            </w:r>
            <w:proofErr w:type="gramEnd"/>
            <w:r>
              <w:rPr>
                <w:rFonts w:ascii="Arial" w:hAnsi="Arial"/>
              </w:rPr>
              <w:t xml:space="preserve"> further.  </w:t>
            </w:r>
          </w:p>
          <w:p w:rsidR="00BF1E7A" w:rsidRDefault="001D48EC" w:rsidP="00BF1E7A">
            <w:pPr>
              <w:pStyle w:val="ListParagraph"/>
              <w:numPr>
                <w:ilvl w:val="0"/>
                <w:numId w:val="2"/>
              </w:numPr>
              <w:rPr>
                <w:rFonts w:ascii="Arial" w:hAnsi="Arial"/>
              </w:rPr>
            </w:pPr>
            <w:r w:rsidRPr="001D48EC">
              <w:rPr>
                <w:noProof/>
                <w:lang w:eastAsia="en-GB"/>
              </w:rPr>
              <w:pict>
                <v:shape id="Text Box 3" o:spid="_x0000_s1027" type="#_x0000_t202" style="position:absolute;left:0;text-align:left;margin-left:397.9pt;margin-top:3.4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E51EE8" w:rsidRDefault="00E51EE8" w:rsidP="00BF1E7A"/>
                    </w:txbxContent>
                  </v:textbox>
                </v:shape>
              </w:pict>
            </w:r>
            <w:r w:rsidR="00BF1E7A">
              <w:rPr>
                <w:rFonts w:ascii="Arial" w:hAnsi="Arial"/>
              </w:rPr>
              <w:t xml:space="preserve">A good attempt, displaying my understanding and learning, with </w:t>
            </w:r>
          </w:p>
          <w:p w:rsidR="00BF1E7A" w:rsidRDefault="00BF1E7A" w:rsidP="009615AC">
            <w:pPr>
              <w:pStyle w:val="ListParagraph"/>
              <w:rPr>
                <w:rFonts w:ascii="Arial" w:hAnsi="Arial"/>
              </w:rPr>
            </w:pPr>
            <w:proofErr w:type="gramStart"/>
            <w:r>
              <w:rPr>
                <w:rFonts w:ascii="Arial" w:hAnsi="Arial"/>
              </w:rPr>
              <w:t>analysis</w:t>
            </w:r>
            <w:proofErr w:type="gramEnd"/>
            <w:r>
              <w:rPr>
                <w:rFonts w:ascii="Arial" w:hAnsi="Arial"/>
              </w:rPr>
              <w:t xml:space="preserve"> in some parts.</w:t>
            </w:r>
          </w:p>
          <w:p w:rsidR="00BF1E7A" w:rsidRDefault="001D48EC" w:rsidP="00BF1E7A">
            <w:pPr>
              <w:pStyle w:val="ListParagraph"/>
              <w:numPr>
                <w:ilvl w:val="0"/>
                <w:numId w:val="2"/>
              </w:numPr>
              <w:rPr>
                <w:rFonts w:ascii="Arial" w:hAnsi="Arial"/>
              </w:rPr>
            </w:pPr>
            <w:r w:rsidRPr="001D48EC">
              <w:rPr>
                <w:noProof/>
                <w:lang w:eastAsia="en-GB"/>
              </w:rPr>
              <w:pict>
                <v:shape id="Text Box 6" o:spid="_x0000_s1028" type="#_x0000_t202" style="position:absolute;left:0;text-align:left;margin-left:397.65pt;margin-top:7.35pt;width:14.9pt;height:1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" fillcolor="window" strokeweight=".5pt">
                  <v:path arrowok="t"/>
                  <v:textbox>
                    <w:txbxContent>
                      <w:p w:rsidR="00E51EE8" w:rsidRDefault="00E51EE8" w:rsidP="00BF1E7A"/>
                    </w:txbxContent>
                  </v:textbox>
                </v:shape>
              </w:pict>
            </w:r>
            <w:r w:rsidR="00BF1E7A">
              <w:rPr>
                <w:rFonts w:ascii="Arial" w:hAnsi="Arial"/>
              </w:rPr>
              <w:t xml:space="preserve">A very good attempt.  The work demonstrates my clear </w:t>
            </w:r>
          </w:p>
          <w:p w:rsidR="00BF1E7A" w:rsidRDefault="00BF1E7A" w:rsidP="009615AC">
            <w:pPr>
              <w:pStyle w:val="ListParagraph"/>
              <w:rPr>
                <w:rFonts w:ascii="Arial" w:hAnsi="Arial"/>
              </w:rPr>
            </w:pPr>
            <w:proofErr w:type="gramStart"/>
            <w:r>
              <w:rPr>
                <w:rFonts w:ascii="Arial" w:hAnsi="Arial"/>
              </w:rPr>
              <w:t>understanding</w:t>
            </w:r>
            <w:proofErr w:type="gramEnd"/>
            <w:r>
              <w:rPr>
                <w:rFonts w:ascii="Arial" w:hAnsi="Arial"/>
              </w:rPr>
              <w:t xml:space="preserve"> of the learning supported by relevant literature and scholarly work with good analysis and evaluation.</w:t>
            </w:r>
          </w:p>
          <w:p w:rsidR="00BF1E7A" w:rsidRPr="00862023" w:rsidRDefault="001D48EC" w:rsidP="00BF1E7A">
            <w:pPr>
              <w:pStyle w:val="ListParagraph"/>
              <w:numPr>
                <w:ilvl w:val="0"/>
                <w:numId w:val="2"/>
              </w:numPr>
              <w:rPr>
                <w:rFonts w:ascii="Arial" w:hAnsi="Arial"/>
                <w:b/>
              </w:rPr>
            </w:pPr>
            <w:r w:rsidRPr="001D48EC">
              <w:rPr>
                <w:noProof/>
                <w:lang w:eastAsia="en-GB"/>
              </w:rPr>
              <w:pict>
                <v:shape id="Text Box 7" o:spid="_x0000_s1029" type="#_x0000_t202" style="position:absolute;left:0;text-align:left;margin-left:397.4pt;margin-top:4.1pt;width:14.9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E51EE8" w:rsidRDefault="00E51EE8" w:rsidP="00BF1E7A"/>
                    </w:txbxContent>
                  </v:textbox>
                </v:shape>
              </w:pict>
            </w:r>
            <w:r w:rsidR="00BF1E7A">
              <w:rPr>
                <w:rFonts w:ascii="Arial" w:hAnsi="Arial"/>
              </w:rPr>
              <w:t>An excellent attempt, with clear application of literature and</w:t>
            </w:r>
          </w:p>
          <w:p w:rsidR="00BF1E7A" w:rsidRDefault="00BF1E7A" w:rsidP="009615AC">
            <w:pPr>
              <w:pStyle w:val="ListParagraph"/>
              <w:rPr>
                <w:ins w:id="33" w:author="Jo Smedley" w:date="2014-07-05T19:04:00Z"/>
                <w:rFonts w:ascii="Arial" w:hAnsi="Arial"/>
              </w:rPr>
            </w:pPr>
            <w:proofErr w:type="gramStart"/>
            <w:r>
              <w:rPr>
                <w:rFonts w:ascii="Arial" w:hAnsi="Arial"/>
              </w:rPr>
              <w:t>scholarly</w:t>
            </w:r>
            <w:proofErr w:type="gramEnd"/>
            <w:r>
              <w:rPr>
                <w:rFonts w:ascii="Arial" w:hAnsi="Arial"/>
              </w:rPr>
              <w:t xml:space="preserve"> work, demonstrating  significant analysis and evaluation. </w:t>
            </w:r>
          </w:p>
          <w:p w:rsidR="005D5840" w:rsidRPr="00862023" w:rsidRDefault="005D5840" w:rsidP="009615AC">
            <w:pPr>
              <w:pStyle w:val="ListParagraph"/>
              <w:rPr>
                <w:rFonts w:ascii="Arial" w:hAnsi="Arial"/>
                <w:b/>
              </w:rPr>
            </w:pPr>
          </w:p>
        </w:tc>
      </w:tr>
      <w:tr w:rsidR="00BF1E7A" w:rsidRPr="000D3587" w:rsidTr="00F03778">
        <w:tc>
          <w:tcPr>
            <w:tcW w:w="2949" w:type="dxa"/>
          </w:tcPr>
          <w:p w:rsidR="00BF1E7A" w:rsidRPr="000D3587" w:rsidRDefault="00BF1E7A" w:rsidP="009615AC">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rsidR="00BF1E7A" w:rsidRPr="000D3587" w:rsidRDefault="00BF1E7A" w:rsidP="009615AC">
            <w:pPr>
              <w:jc w:val="center"/>
              <w:rPr>
                <w:rFonts w:ascii="Arial" w:hAnsi="Arial"/>
              </w:rPr>
            </w:pPr>
          </w:p>
          <w:p w:rsidR="00BF1E7A" w:rsidRDefault="00BF1E7A" w:rsidP="009615AC">
            <w:pPr>
              <w:jc w:val="center"/>
              <w:rPr>
                <w:ins w:id="34" w:author="Jo Smedley" w:date="2014-07-05T19:05:00Z"/>
                <w:rFonts w:ascii="Arial" w:hAnsi="Arial"/>
              </w:rPr>
            </w:pPr>
          </w:p>
          <w:p w:rsidR="005D5840" w:rsidRDefault="005D5840" w:rsidP="009615AC">
            <w:pPr>
              <w:jc w:val="center"/>
              <w:rPr>
                <w:ins w:id="35" w:author="Jo Smedley" w:date="2014-07-05T19:05:00Z"/>
                <w:rFonts w:ascii="Arial" w:hAnsi="Arial"/>
              </w:rPr>
            </w:pPr>
          </w:p>
          <w:p w:rsidR="005D5840" w:rsidRPr="000D3587" w:rsidRDefault="005D5840" w:rsidP="009615AC">
            <w:pPr>
              <w:jc w:val="center"/>
              <w:rPr>
                <w:rFonts w:ascii="Arial" w:hAnsi="Arial"/>
              </w:rPr>
            </w:pPr>
          </w:p>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Default="00BF1E7A" w:rsidP="009615AC">
            <w:pPr>
              <w:rPr>
                <w:rFonts w:ascii="Arial" w:hAnsi="Arial"/>
              </w:rPr>
            </w:pPr>
          </w:p>
          <w:p w:rsidR="00BF1E7A" w:rsidRDefault="00BF1E7A" w:rsidP="009615AC">
            <w:pPr>
              <w:rPr>
                <w:rFonts w:ascii="Arial" w:hAnsi="Arial"/>
              </w:rPr>
            </w:pPr>
          </w:p>
          <w:p w:rsidR="00BF1E7A" w:rsidRPr="000D3587" w:rsidRDefault="00BF1E7A" w:rsidP="009615AC">
            <w:pP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Pr="000D3587" w:rsidRDefault="00BF1E7A" w:rsidP="009615AC">
            <w:pPr>
              <w:jc w:val="center"/>
              <w:rPr>
                <w:rFonts w:ascii="Arial" w:hAnsi="Arial"/>
              </w:rPr>
            </w:pPr>
          </w:p>
        </w:tc>
      </w:tr>
      <w:tr w:rsidR="00BF1E7A" w:rsidRPr="000D3587" w:rsidTr="00F03778">
        <w:tc>
          <w:tcPr>
            <w:tcW w:w="2949" w:type="dxa"/>
          </w:tcPr>
          <w:p w:rsidR="00BF1E7A" w:rsidRPr="000D3587" w:rsidRDefault="00BF1E7A" w:rsidP="009615AC">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5D5840" w:rsidRPr="000D3587" w:rsidRDefault="005D5840" w:rsidP="005D5840">
            <w:pPr>
              <w:rPr>
                <w:rFonts w:ascii="Arial" w:hAnsi="Arial"/>
              </w:rPr>
            </w:pPr>
          </w:p>
          <w:p w:rsidR="00BF1E7A" w:rsidRPr="000D3587" w:rsidRDefault="00BF1E7A" w:rsidP="009615AC">
            <w:pPr>
              <w:rPr>
                <w:rFonts w:ascii="Arial" w:hAnsi="Arial"/>
              </w:rPr>
            </w:pPr>
          </w:p>
        </w:tc>
      </w:tr>
    </w:tbl>
    <w:p w:rsidR="00BF1E7A" w:rsidRDefault="00BF1E7A" w:rsidP="00BF1E7A">
      <w:pPr>
        <w:rPr>
          <w:rFonts w:ascii="Arial" w:hAnsi="Arial"/>
        </w:rPr>
      </w:pPr>
    </w:p>
    <w:p w:rsidR="00AC7D85" w:rsidRDefault="00AC7D85" w:rsidP="005D5840"/>
    <w:p w:rsidR="00763B4D" w:rsidRDefault="00763B4D" w:rsidP="005D5840"/>
    <w:p w:rsidR="00763B4D" w:rsidRDefault="00763B4D" w:rsidP="00763B4D">
      <w:pPr>
        <w:jc w:val="center"/>
        <w:rPr>
          <w:sz w:val="36"/>
          <w:u w:val="single"/>
        </w:rPr>
      </w:pPr>
      <w:r w:rsidRPr="00763B4D">
        <w:rPr>
          <w:sz w:val="36"/>
          <w:u w:val="single"/>
        </w:rPr>
        <w:lastRenderedPageBreak/>
        <w:t>AI Assignment 2</w:t>
      </w:r>
    </w:p>
    <w:p w:rsidR="00763B4D" w:rsidRDefault="00763B4D" w:rsidP="00763B4D">
      <w:pPr>
        <w:rPr>
          <w:sz w:val="32"/>
          <w:u w:val="single"/>
        </w:rPr>
      </w:pPr>
      <w:r w:rsidRPr="00763B4D">
        <w:rPr>
          <w:sz w:val="32"/>
          <w:u w:val="single"/>
        </w:rPr>
        <w:t>Part 1:</w:t>
      </w:r>
      <w:r>
        <w:rPr>
          <w:sz w:val="32"/>
          <w:u w:val="single"/>
        </w:rPr>
        <w:t>- Nearest Neighbour</w:t>
      </w:r>
    </w:p>
    <w:p w:rsidR="00D40B17" w:rsidRDefault="00D40B17" w:rsidP="00763B4D">
      <w:pPr>
        <w:rPr>
          <w:sz w:val="32"/>
          <w:u w:val="single"/>
        </w:rPr>
      </w:pPr>
      <w:r>
        <w:rPr>
          <w:sz w:val="32"/>
          <w:u w:val="single"/>
        </w:rPr>
        <w:t>Design</w:t>
      </w:r>
      <w:r w:rsidR="00CD173E">
        <w:rPr>
          <w:sz w:val="32"/>
          <w:u w:val="single"/>
        </w:rPr>
        <w:t xml:space="preserve"> of code</w:t>
      </w:r>
      <w:r>
        <w:rPr>
          <w:sz w:val="32"/>
          <w:u w:val="single"/>
        </w:rPr>
        <w:t>:</w:t>
      </w:r>
    </w:p>
    <w:p w:rsidR="00D40B17" w:rsidRDefault="000A62BC" w:rsidP="00763B4D">
      <w:pPr>
        <w:rPr>
          <w:sz w:val="28"/>
        </w:rPr>
      </w:pPr>
      <w:r>
        <w:rPr>
          <w:sz w:val="28"/>
        </w:rPr>
        <w:t>The nearest neighbour code is supposed to be designed to read in the files from th</w:t>
      </w:r>
      <w:r w:rsidR="00CF6611">
        <w:rPr>
          <w:sz w:val="28"/>
        </w:rPr>
        <w:t>e training and test data into two</w:t>
      </w:r>
      <w:r>
        <w:rPr>
          <w:sz w:val="28"/>
        </w:rPr>
        <w:t xml:space="preserve"> array</w:t>
      </w:r>
      <w:r w:rsidR="00CF6611">
        <w:rPr>
          <w:sz w:val="28"/>
        </w:rPr>
        <w:t>s</w:t>
      </w:r>
      <w:r>
        <w:rPr>
          <w:sz w:val="28"/>
        </w:rPr>
        <w:t xml:space="preserve"> then</w:t>
      </w:r>
      <w:r w:rsidR="00CF6611">
        <w:rPr>
          <w:sz w:val="28"/>
        </w:rPr>
        <w:t xml:space="preserve"> using that data look at the values of each line of data and</w:t>
      </w:r>
      <w:r>
        <w:rPr>
          <w:sz w:val="28"/>
        </w:rPr>
        <w:t xml:space="preserve"> find the </w:t>
      </w:r>
      <w:r w:rsidR="00CF6611">
        <w:rPr>
          <w:sz w:val="28"/>
        </w:rPr>
        <w:t xml:space="preserve">values each is closest to </w:t>
      </w:r>
      <w:r>
        <w:rPr>
          <w:sz w:val="28"/>
        </w:rPr>
        <w:t>in the data and decide which group is the nearest one it should be assigned to.</w:t>
      </w:r>
    </w:p>
    <w:p w:rsidR="00653F50" w:rsidRDefault="00653F50" w:rsidP="00763B4D">
      <w:pPr>
        <w:rPr>
          <w:sz w:val="28"/>
        </w:rPr>
      </w:pPr>
    </w:p>
    <w:p w:rsidR="00C96C64" w:rsidRPr="00C96C64" w:rsidRDefault="00C96C64" w:rsidP="00763B4D">
      <w:pPr>
        <w:rPr>
          <w:sz w:val="28"/>
          <w:u w:val="single"/>
        </w:rPr>
      </w:pPr>
      <w:r w:rsidRPr="00C96C64">
        <w:rPr>
          <w:sz w:val="28"/>
          <w:u w:val="single"/>
        </w:rPr>
        <w:t>Pseudo Code:</w:t>
      </w:r>
    </w:p>
    <w:p w:rsidR="00C96C64" w:rsidRPr="00173BB1" w:rsidRDefault="00C96C64" w:rsidP="00C96C64">
      <w:pPr>
        <w:autoSpaceDE w:val="0"/>
        <w:autoSpaceDN w:val="0"/>
        <w:adjustRightInd w:val="0"/>
        <w:rPr>
          <w:rFonts w:ascii="Courier New" w:eastAsiaTheme="minorHAnsi" w:hAnsi="Courier New" w:cs="Courier New"/>
          <w:sz w:val="20"/>
          <w:szCs w:val="20"/>
        </w:rPr>
      </w:pP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training array x data){</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training array inputs and outputs(7)){</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place</w:t>
      </w:r>
      <w:proofErr w:type="gramEnd"/>
      <w:r w:rsidRPr="00173BB1">
        <w:rPr>
          <w:rFonts w:ascii="Courier New" w:eastAsiaTheme="minorHAnsi" w:hAnsi="Courier New" w:cs="Courier New"/>
          <w:sz w:val="20"/>
          <w:szCs w:val="20"/>
        </w:rPr>
        <w:t xml:space="preserve"> data into training data file</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t>}</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w:t>
      </w:r>
    </w:p>
    <w:p w:rsidR="00C96C64" w:rsidRPr="00173BB1" w:rsidRDefault="00C96C64" w:rsidP="00C96C64">
      <w:pPr>
        <w:autoSpaceDE w:val="0"/>
        <w:autoSpaceDN w:val="0"/>
        <w:adjustRightInd w:val="0"/>
        <w:rPr>
          <w:rFonts w:ascii="Courier New" w:eastAsiaTheme="minorHAnsi" w:hAnsi="Courier New" w:cs="Courier New"/>
          <w:sz w:val="20"/>
          <w:szCs w:val="20"/>
        </w:rPr>
      </w:pPr>
    </w:p>
    <w:p w:rsidR="00C96C64" w:rsidRPr="00173BB1" w:rsidRDefault="00C96C64" w:rsidP="00C96C64">
      <w:pPr>
        <w:autoSpaceDE w:val="0"/>
        <w:autoSpaceDN w:val="0"/>
        <w:adjustRightInd w:val="0"/>
        <w:rPr>
          <w:rFonts w:ascii="Courier New" w:eastAsiaTheme="minorHAnsi" w:hAnsi="Courier New" w:cs="Courier New"/>
          <w:sz w:val="20"/>
          <w:szCs w:val="20"/>
        </w:rPr>
      </w:pP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test array x){</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test array inputs and outputs(7)){</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place</w:t>
      </w:r>
      <w:proofErr w:type="gramEnd"/>
      <w:r w:rsidRPr="00173BB1">
        <w:rPr>
          <w:rFonts w:ascii="Courier New" w:eastAsiaTheme="minorHAnsi" w:hAnsi="Courier New" w:cs="Courier New"/>
          <w:sz w:val="20"/>
          <w:szCs w:val="20"/>
        </w:rPr>
        <w:t xml:space="preserve"> data into test data file</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t>}</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w:t>
      </w:r>
    </w:p>
    <w:p w:rsidR="00C96C64" w:rsidRPr="00173BB1" w:rsidRDefault="00C96C64" w:rsidP="00C96C64">
      <w:pPr>
        <w:autoSpaceDE w:val="0"/>
        <w:autoSpaceDN w:val="0"/>
        <w:adjustRightInd w:val="0"/>
        <w:rPr>
          <w:rFonts w:ascii="Courier New" w:eastAsiaTheme="minorHAnsi" w:hAnsi="Courier New" w:cs="Courier New"/>
          <w:sz w:val="20"/>
          <w:szCs w:val="20"/>
        </w:rPr>
      </w:pPr>
    </w:p>
    <w:p w:rsidR="00C96C64" w:rsidRPr="00173BB1" w:rsidRDefault="00C96C64" w:rsidP="00C96C64">
      <w:pPr>
        <w:autoSpaceDE w:val="0"/>
        <w:autoSpaceDN w:val="0"/>
        <w:adjustRightInd w:val="0"/>
        <w:rPr>
          <w:rFonts w:ascii="Courier New" w:eastAsiaTheme="minorHAnsi" w:hAnsi="Courier New" w:cs="Courier New"/>
          <w:sz w:val="20"/>
          <w:szCs w:val="20"/>
        </w:rPr>
      </w:pP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X test data){</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x training data){</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set</w:t>
      </w:r>
      <w:proofErr w:type="gramEnd"/>
      <w:r w:rsidRPr="00173BB1">
        <w:rPr>
          <w:rFonts w:ascii="Courier New" w:eastAsiaTheme="minorHAnsi" w:hAnsi="Courier New" w:cs="Courier New"/>
          <w:sz w:val="20"/>
          <w:szCs w:val="20"/>
        </w:rPr>
        <w:t xml:space="preserve"> sum to 0</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(run for the amount of inputs){</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find</w:t>
      </w:r>
      <w:proofErr w:type="gramEnd"/>
      <w:r w:rsidRPr="00173BB1">
        <w:rPr>
          <w:rFonts w:ascii="Courier New" w:eastAsiaTheme="minorHAnsi" w:hAnsi="Courier New" w:cs="Courier New"/>
          <w:sz w:val="20"/>
          <w:szCs w:val="20"/>
        </w:rPr>
        <w:t xml:space="preserve"> the power found between the data in the training and the test array and add it and store it into sum</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t>}</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set</w:t>
      </w:r>
      <w:proofErr w:type="gramEnd"/>
      <w:r w:rsidRPr="00173BB1">
        <w:rPr>
          <w:rFonts w:ascii="Courier New" w:eastAsiaTheme="minorHAnsi" w:hAnsi="Courier New" w:cs="Courier New"/>
          <w:sz w:val="20"/>
          <w:szCs w:val="20"/>
        </w:rPr>
        <w:t xml:space="preserve"> the distance array to the square root of sum</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t>}</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w:t>
      </w:r>
    </w:p>
    <w:p w:rsidR="00C96C64" w:rsidRPr="00173BB1" w:rsidRDefault="00C96C64" w:rsidP="00C96C64">
      <w:pPr>
        <w:autoSpaceDE w:val="0"/>
        <w:autoSpaceDN w:val="0"/>
        <w:adjustRightInd w:val="0"/>
        <w:rPr>
          <w:rFonts w:ascii="Courier New" w:eastAsiaTheme="minorHAnsi" w:hAnsi="Courier New" w:cs="Courier New"/>
          <w:sz w:val="20"/>
          <w:szCs w:val="20"/>
        </w:rPr>
      </w:pPr>
    </w:p>
    <w:p w:rsidR="00C96C64" w:rsidRPr="00173BB1" w:rsidRDefault="00C96C64" w:rsidP="00C96C64">
      <w:pPr>
        <w:autoSpaceDE w:val="0"/>
        <w:autoSpaceDN w:val="0"/>
        <w:adjustRightInd w:val="0"/>
        <w:rPr>
          <w:rFonts w:ascii="Courier New" w:eastAsiaTheme="minorHAnsi" w:hAnsi="Courier New" w:cs="Courier New"/>
          <w:sz w:val="20"/>
          <w:szCs w:val="20"/>
        </w:rPr>
      </w:pPr>
      <w:proofErr w:type="gramStart"/>
      <w:r w:rsidRPr="00173BB1">
        <w:rPr>
          <w:rFonts w:ascii="Courier New" w:eastAsiaTheme="minorHAnsi" w:hAnsi="Courier New" w:cs="Courier New"/>
          <w:sz w:val="20"/>
          <w:szCs w:val="20"/>
        </w:rPr>
        <w:t>set</w:t>
      </w:r>
      <w:proofErr w:type="gramEnd"/>
      <w:r w:rsidRPr="00173BB1">
        <w:rPr>
          <w:rFonts w:ascii="Courier New" w:eastAsiaTheme="minorHAnsi" w:hAnsi="Courier New" w:cs="Courier New"/>
          <w:sz w:val="20"/>
          <w:szCs w:val="20"/>
        </w:rPr>
        <w:t xml:space="preserve"> minimum value to 9999.0</w:t>
      </w:r>
    </w:p>
    <w:p w:rsidR="00C96C64" w:rsidRPr="00173BB1" w:rsidRDefault="00C96C64" w:rsidP="00C96C64">
      <w:pPr>
        <w:autoSpaceDE w:val="0"/>
        <w:autoSpaceDN w:val="0"/>
        <w:adjustRightInd w:val="0"/>
        <w:rPr>
          <w:rFonts w:ascii="Courier New" w:eastAsiaTheme="minorHAnsi" w:hAnsi="Courier New" w:cs="Courier New"/>
          <w:sz w:val="20"/>
          <w:szCs w:val="20"/>
        </w:rPr>
      </w:pP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x distance array){</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if</w:t>
      </w:r>
      <w:proofErr w:type="gramEnd"/>
      <w:r w:rsidRPr="00173BB1">
        <w:rPr>
          <w:rFonts w:ascii="Courier New" w:eastAsiaTheme="minorHAnsi" w:hAnsi="Courier New" w:cs="Courier New"/>
          <w:sz w:val="20"/>
          <w:szCs w:val="20"/>
        </w:rPr>
        <w:t xml:space="preserve"> the minimum is greater than the value stored in the distance array{</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set</w:t>
      </w:r>
      <w:proofErr w:type="gramEnd"/>
      <w:r w:rsidRPr="00173BB1">
        <w:rPr>
          <w:rFonts w:ascii="Courier New" w:eastAsiaTheme="minorHAnsi" w:hAnsi="Courier New" w:cs="Courier New"/>
          <w:sz w:val="20"/>
          <w:szCs w:val="20"/>
        </w:rPr>
        <w:t xml:space="preserve"> the minimum to the distance array value</w:t>
      </w:r>
      <w:r w:rsidRPr="00173BB1">
        <w:rPr>
          <w:rFonts w:ascii="Courier New" w:eastAsiaTheme="minorHAnsi" w:hAnsi="Courier New" w:cs="Courier New"/>
          <w:sz w:val="20"/>
          <w:szCs w:val="20"/>
        </w:rPr>
        <w:tab/>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store</w:t>
      </w:r>
      <w:proofErr w:type="gramEnd"/>
      <w:r w:rsidRPr="00173BB1">
        <w:rPr>
          <w:rFonts w:ascii="Courier New" w:eastAsiaTheme="minorHAnsi" w:hAnsi="Courier New" w:cs="Courier New"/>
          <w:sz w:val="20"/>
          <w:szCs w:val="20"/>
        </w:rPr>
        <w:t xml:space="preserve"> the index value</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t>}</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 xml:space="preserve">} </w:t>
      </w:r>
    </w:p>
    <w:p w:rsidR="00C96C64" w:rsidRPr="00173BB1" w:rsidRDefault="00C96C64" w:rsidP="00C96C64">
      <w:pPr>
        <w:autoSpaceDE w:val="0"/>
        <w:autoSpaceDN w:val="0"/>
        <w:adjustRightInd w:val="0"/>
        <w:rPr>
          <w:rFonts w:ascii="Courier New" w:eastAsiaTheme="minorHAnsi" w:hAnsi="Courier New" w:cs="Courier New"/>
          <w:sz w:val="20"/>
          <w:szCs w:val="20"/>
        </w:rPr>
      </w:pPr>
    </w:p>
    <w:p w:rsidR="00C96C64" w:rsidRPr="00173BB1" w:rsidRDefault="00C96C64" w:rsidP="00C96C64">
      <w:pPr>
        <w:autoSpaceDE w:val="0"/>
        <w:autoSpaceDN w:val="0"/>
        <w:adjustRightInd w:val="0"/>
        <w:rPr>
          <w:rFonts w:ascii="Courier New" w:eastAsiaTheme="minorHAnsi" w:hAnsi="Courier New" w:cs="Courier New"/>
          <w:sz w:val="20"/>
          <w:szCs w:val="20"/>
        </w:rPr>
      </w:pPr>
      <w:proofErr w:type="gramStart"/>
      <w:r w:rsidRPr="00173BB1">
        <w:rPr>
          <w:rFonts w:ascii="Courier New" w:eastAsiaTheme="minorHAnsi" w:hAnsi="Courier New" w:cs="Courier New"/>
          <w:sz w:val="20"/>
          <w:szCs w:val="20"/>
        </w:rPr>
        <w:t>for</w:t>
      </w:r>
      <w:proofErr w:type="gramEnd"/>
      <w:r w:rsidRPr="00173BB1">
        <w:rPr>
          <w:rFonts w:ascii="Courier New" w:eastAsiaTheme="minorHAnsi" w:hAnsi="Courier New" w:cs="Courier New"/>
          <w:sz w:val="20"/>
          <w:szCs w:val="20"/>
        </w:rPr>
        <w:t xml:space="preserve"> (load outputs information{</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if</w:t>
      </w:r>
      <w:proofErr w:type="gramEnd"/>
      <w:r w:rsidRPr="00173BB1">
        <w:rPr>
          <w:rFonts w:ascii="Courier New" w:eastAsiaTheme="minorHAnsi" w:hAnsi="Courier New" w:cs="Courier New"/>
          <w:sz w:val="20"/>
          <w:szCs w:val="20"/>
        </w:rPr>
        <w:t xml:space="preserve"> the distance array index value and the output both equal 1{</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r>
      <w:proofErr w:type="gramStart"/>
      <w:r w:rsidRPr="00173BB1">
        <w:rPr>
          <w:rFonts w:ascii="Courier New" w:eastAsiaTheme="minorHAnsi" w:hAnsi="Courier New" w:cs="Courier New"/>
          <w:sz w:val="20"/>
          <w:szCs w:val="20"/>
        </w:rPr>
        <w:t>output</w:t>
      </w:r>
      <w:proofErr w:type="gramEnd"/>
      <w:r w:rsidRPr="00173BB1">
        <w:rPr>
          <w:rFonts w:ascii="Courier New" w:eastAsiaTheme="minorHAnsi" w:hAnsi="Courier New" w:cs="Courier New"/>
          <w:sz w:val="20"/>
          <w:szCs w:val="20"/>
        </w:rPr>
        <w:t xml:space="preserve"> the category that the test point belongs to</w:t>
      </w:r>
    </w:p>
    <w:p w:rsidR="00C96C64" w:rsidRPr="00173BB1" w:rsidRDefault="00C96C64" w:rsidP="00C96C64">
      <w:pPr>
        <w:autoSpaceDE w:val="0"/>
        <w:autoSpaceDN w:val="0"/>
        <w:adjustRightInd w:val="0"/>
        <w:rPr>
          <w:rFonts w:ascii="Courier New" w:eastAsiaTheme="minorHAnsi" w:hAnsi="Courier New" w:cs="Courier New"/>
          <w:sz w:val="20"/>
          <w:szCs w:val="20"/>
        </w:rPr>
      </w:pPr>
      <w:r w:rsidRPr="00173BB1">
        <w:rPr>
          <w:rFonts w:ascii="Courier New" w:eastAsiaTheme="minorHAnsi" w:hAnsi="Courier New" w:cs="Courier New"/>
          <w:sz w:val="20"/>
          <w:szCs w:val="20"/>
        </w:rPr>
        <w:tab/>
        <w:t xml:space="preserve">} </w:t>
      </w:r>
    </w:p>
    <w:p w:rsidR="00653F50" w:rsidRPr="00173BB1" w:rsidRDefault="00C96C64" w:rsidP="00C96C64">
      <w:pPr>
        <w:rPr>
          <w:rFonts w:ascii="Courier New" w:hAnsi="Courier New" w:cs="Courier New"/>
          <w:sz w:val="20"/>
          <w:szCs w:val="20"/>
          <w:u w:val="single"/>
        </w:rPr>
      </w:pPr>
      <w:r w:rsidRPr="00173BB1">
        <w:rPr>
          <w:rFonts w:ascii="Courier New" w:eastAsiaTheme="minorHAnsi" w:hAnsi="Courier New" w:cs="Courier New"/>
          <w:sz w:val="20"/>
          <w:szCs w:val="20"/>
        </w:rPr>
        <w:t>}</w:t>
      </w:r>
    </w:p>
    <w:p w:rsidR="00D40B17" w:rsidRDefault="00D40B17" w:rsidP="00763B4D">
      <w:pPr>
        <w:rPr>
          <w:sz w:val="32"/>
          <w:u w:val="single"/>
        </w:rPr>
      </w:pPr>
      <w:r>
        <w:rPr>
          <w:sz w:val="32"/>
          <w:u w:val="single"/>
        </w:rPr>
        <w:t>Actual Code:</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#include &lt;</w:t>
      </w:r>
      <w:proofErr w:type="spellStart"/>
      <w:r w:rsidRPr="00E65D46">
        <w:rPr>
          <w:rFonts w:ascii="Courier New" w:eastAsia="Times New Roman" w:hAnsi="Courier New" w:cs="Courier New"/>
          <w:sz w:val="20"/>
          <w:szCs w:val="20"/>
          <w:lang w:eastAsia="en-GB"/>
        </w:rPr>
        <w:t>iostream</w:t>
      </w:r>
      <w:proofErr w:type="spellEnd"/>
      <w:r w:rsidRPr="00E65D46">
        <w:rPr>
          <w:rFonts w:ascii="Courier New" w:eastAsia="Times New Roman" w:hAnsi="Courier New" w:cs="Courier New"/>
          <w:sz w:val="20"/>
          <w:szCs w:val="20"/>
          <w:lang w:eastAsia="en-GB"/>
        </w:rPr>
        <w:t>&gt;</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#include &lt;</w:t>
      </w:r>
      <w:proofErr w:type="spellStart"/>
      <w:r w:rsidRPr="00E65D46">
        <w:rPr>
          <w:rFonts w:ascii="Courier New" w:eastAsia="Times New Roman" w:hAnsi="Courier New" w:cs="Courier New"/>
          <w:sz w:val="20"/>
          <w:szCs w:val="20"/>
          <w:lang w:eastAsia="en-GB"/>
        </w:rPr>
        <w:t>fstream</w:t>
      </w:r>
      <w:proofErr w:type="spellEnd"/>
      <w:r w:rsidRPr="00E65D46">
        <w:rPr>
          <w:rFonts w:ascii="Courier New" w:eastAsia="Times New Roman" w:hAnsi="Courier New" w:cs="Courier New"/>
          <w:sz w:val="20"/>
          <w:szCs w:val="20"/>
          <w:lang w:eastAsia="en-GB"/>
        </w:rPr>
        <w:t>&gt;</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#include &lt;</w:t>
      </w:r>
      <w:proofErr w:type="spellStart"/>
      <w:r w:rsidRPr="00E65D46">
        <w:rPr>
          <w:rFonts w:ascii="Courier New" w:eastAsia="Times New Roman" w:hAnsi="Courier New" w:cs="Courier New"/>
          <w:sz w:val="20"/>
          <w:szCs w:val="20"/>
          <w:lang w:eastAsia="en-GB"/>
        </w:rPr>
        <w:t>cmath</w:t>
      </w:r>
      <w:proofErr w:type="spellEnd"/>
      <w:r w:rsidRPr="00E65D46">
        <w:rPr>
          <w:rFonts w:ascii="Courier New" w:eastAsia="Times New Roman" w:hAnsi="Courier New" w:cs="Courier New"/>
          <w:sz w:val="20"/>
          <w:szCs w:val="20"/>
          <w:lang w:eastAsia="en-GB"/>
        </w:rPr>
        <w:t>&gt;</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E65D46">
        <w:rPr>
          <w:rFonts w:ascii="Courier New" w:eastAsia="Times New Roman" w:hAnsi="Courier New" w:cs="Courier New"/>
          <w:sz w:val="20"/>
          <w:szCs w:val="20"/>
          <w:lang w:eastAsia="en-GB"/>
        </w:rPr>
        <w:t>using</w:t>
      </w:r>
      <w:proofErr w:type="gramEnd"/>
      <w:r w:rsidRPr="00E65D46">
        <w:rPr>
          <w:rFonts w:ascii="Courier New" w:eastAsia="Times New Roman" w:hAnsi="Courier New" w:cs="Courier New"/>
          <w:sz w:val="20"/>
          <w:szCs w:val="20"/>
          <w:lang w:eastAsia="en-GB"/>
        </w:rPr>
        <w:t xml:space="preserve"> namespace std;</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part 1</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E65D46">
        <w:rPr>
          <w:rFonts w:ascii="Courier New" w:eastAsia="Times New Roman" w:hAnsi="Courier New" w:cs="Courier New"/>
          <w:sz w:val="20"/>
          <w:szCs w:val="20"/>
          <w:lang w:eastAsia="en-GB"/>
        </w:rPr>
        <w:t>int</w:t>
      </w:r>
      <w:proofErr w:type="spellEnd"/>
      <w:proofErr w:type="gramEnd"/>
      <w:r w:rsidRPr="00E65D46">
        <w:rPr>
          <w:rFonts w:ascii="Courier New" w:eastAsia="Times New Roman" w:hAnsi="Courier New" w:cs="Courier New"/>
          <w:sz w:val="20"/>
          <w:szCs w:val="20"/>
          <w:lang w:eastAsia="en-GB"/>
        </w:rPr>
        <w:t xml:space="preserve"> main(){</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spellStart"/>
      <w:proofErr w:type="gramStart"/>
      <w:r w:rsidRPr="00E65D46">
        <w:rPr>
          <w:rFonts w:ascii="Courier New" w:eastAsia="Times New Roman" w:hAnsi="Courier New" w:cs="Courier New"/>
          <w:sz w:val="20"/>
          <w:szCs w:val="20"/>
          <w:lang w:eastAsia="en-GB"/>
        </w:rPr>
        <w:t>fstream</w:t>
      </w:r>
      <w:proofErr w:type="spellEnd"/>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infile</w:t>
      </w:r>
      <w:proofErr w:type="spellEnd"/>
      <w:r w:rsidRPr="00E65D46">
        <w:rPr>
          <w:rFonts w:ascii="Courier New" w:eastAsia="Times New Roman" w:hAnsi="Courier New" w:cs="Courier New"/>
          <w:sz w:val="20"/>
          <w:szCs w:val="20"/>
          <w:lang w:eastAsia="en-GB"/>
        </w:rPr>
        <w:t xml:space="preserve">("trainingdata.txt", </w:t>
      </w:r>
      <w:proofErr w:type="spellStart"/>
      <w:r w:rsidRPr="00E65D46">
        <w:rPr>
          <w:rFonts w:ascii="Courier New" w:eastAsia="Times New Roman" w:hAnsi="Courier New" w:cs="Courier New"/>
          <w:sz w:val="20"/>
          <w:szCs w:val="20"/>
          <w:lang w:eastAsia="en-GB"/>
        </w:rPr>
        <w:t>ios</w:t>
      </w:r>
      <w:proofErr w:type="spellEnd"/>
      <w:r w:rsidRPr="00E65D46">
        <w:rPr>
          <w:rFonts w:ascii="Courier New" w:eastAsia="Times New Roman" w:hAnsi="Courier New" w:cs="Courier New"/>
          <w:sz w:val="20"/>
          <w:szCs w:val="20"/>
          <w:lang w:eastAsia="en-GB"/>
        </w:rPr>
        <w:t>::in);</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spellStart"/>
      <w:proofErr w:type="gramStart"/>
      <w:r w:rsidRPr="00E65D46">
        <w:rPr>
          <w:rFonts w:ascii="Courier New" w:eastAsia="Times New Roman" w:hAnsi="Courier New" w:cs="Courier New"/>
          <w:sz w:val="20"/>
          <w:szCs w:val="20"/>
          <w:lang w:eastAsia="en-GB"/>
        </w:rPr>
        <w:t>fstream</w:t>
      </w:r>
      <w:proofErr w:type="spellEnd"/>
      <w:proofErr w:type="gramEnd"/>
      <w:r w:rsidRPr="00E65D46">
        <w:rPr>
          <w:rFonts w:ascii="Courier New" w:eastAsia="Times New Roman" w:hAnsi="Courier New" w:cs="Courier New"/>
          <w:sz w:val="20"/>
          <w:szCs w:val="20"/>
          <w:lang w:eastAsia="en-GB"/>
        </w:rPr>
        <w:t xml:space="preserve"> infile2("testdata.txt", </w:t>
      </w:r>
      <w:proofErr w:type="spellStart"/>
      <w:r w:rsidRPr="00E65D46">
        <w:rPr>
          <w:rFonts w:ascii="Courier New" w:eastAsia="Times New Roman" w:hAnsi="Courier New" w:cs="Courier New"/>
          <w:sz w:val="20"/>
          <w:szCs w:val="20"/>
          <w:lang w:eastAsia="en-GB"/>
        </w:rPr>
        <w:t>ios</w:t>
      </w:r>
      <w:proofErr w:type="spellEnd"/>
      <w:r w:rsidRPr="00E65D46">
        <w:rPr>
          <w:rFonts w:ascii="Courier New" w:eastAsia="Times New Roman" w:hAnsi="Courier New" w:cs="Courier New"/>
          <w:sz w:val="20"/>
          <w:szCs w:val="20"/>
          <w:lang w:eastAsia="en-GB"/>
        </w:rPr>
        <w:t>::in);</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float</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trainingArray</w:t>
      </w:r>
      <w:proofErr w:type="spellEnd"/>
      <w:r w:rsidRPr="00E65D46">
        <w:rPr>
          <w:rFonts w:ascii="Courier New" w:eastAsia="Times New Roman" w:hAnsi="Courier New" w:cs="Courier New"/>
          <w:sz w:val="20"/>
          <w:szCs w:val="20"/>
          <w:lang w:eastAsia="en-GB"/>
        </w:rPr>
        <w:t>[50][7];</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float</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testArray</w:t>
      </w:r>
      <w:proofErr w:type="spellEnd"/>
      <w:r w:rsidRPr="00E65D46">
        <w:rPr>
          <w:rFonts w:ascii="Courier New" w:eastAsia="Times New Roman" w:hAnsi="Courier New" w:cs="Courier New"/>
          <w:sz w:val="20"/>
          <w:szCs w:val="20"/>
          <w:lang w:eastAsia="en-GB"/>
        </w:rPr>
        <w:t>[25][7];</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float</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distanceArray</w:t>
      </w:r>
      <w:proofErr w:type="spellEnd"/>
      <w:r w:rsidRPr="00E65D46">
        <w:rPr>
          <w:rFonts w:ascii="Courier New" w:eastAsia="Times New Roman" w:hAnsi="Courier New" w:cs="Courier New"/>
          <w:sz w:val="20"/>
          <w:szCs w:val="20"/>
          <w:lang w:eastAsia="en-GB"/>
        </w:rPr>
        <w:t>[50];</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spellStart"/>
      <w:proofErr w:type="gramStart"/>
      <w:r w:rsidRPr="00E65D46">
        <w:rPr>
          <w:rFonts w:ascii="Courier New" w:eastAsia="Times New Roman" w:hAnsi="Courier New" w:cs="Courier New"/>
          <w:sz w:val="20"/>
          <w:szCs w:val="20"/>
          <w:lang w:eastAsia="en-GB"/>
        </w:rPr>
        <w:t>int</w:t>
      </w:r>
      <w:proofErr w:type="spellEnd"/>
      <w:proofErr w:type="gramEnd"/>
      <w:r w:rsidRPr="00E65D46">
        <w:rPr>
          <w:rFonts w:ascii="Courier New" w:eastAsia="Times New Roman" w:hAnsi="Courier New" w:cs="Courier New"/>
          <w:sz w:val="20"/>
          <w:szCs w:val="20"/>
          <w:lang w:eastAsia="en-GB"/>
        </w:rPr>
        <w:t xml:space="preserve"> index;</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653F50"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 xml:space="preserve"> </w:t>
      </w:r>
      <w:proofErr w:type="gramStart"/>
      <w:r>
        <w:rPr>
          <w:rFonts w:ascii="Courier New" w:eastAsia="Times New Roman" w:hAnsi="Courier New" w:cs="Courier New"/>
          <w:sz w:val="20"/>
          <w:szCs w:val="20"/>
          <w:lang w:eastAsia="en-GB"/>
        </w:rPr>
        <w:t>for</w:t>
      </w:r>
      <w:proofErr w:type="gramEnd"/>
      <w:r>
        <w:rPr>
          <w:rFonts w:ascii="Courier New" w:eastAsia="Times New Roman" w:hAnsi="Courier New" w:cs="Courier New"/>
          <w:sz w:val="20"/>
          <w:szCs w:val="20"/>
          <w:lang w:eastAsia="en-GB"/>
        </w:rPr>
        <w:t xml:space="preserve"> (</w:t>
      </w:r>
      <w:proofErr w:type="spellStart"/>
      <w:r>
        <w:rPr>
          <w:rFonts w:ascii="Courier New" w:eastAsia="Times New Roman" w:hAnsi="Courier New" w:cs="Courier New"/>
          <w:sz w:val="20"/>
          <w:szCs w:val="20"/>
          <w:lang w:eastAsia="en-GB"/>
        </w:rPr>
        <w:t>int</w:t>
      </w:r>
      <w:proofErr w:type="spellEnd"/>
      <w:r>
        <w:rPr>
          <w:rFonts w:ascii="Courier New" w:eastAsia="Times New Roman" w:hAnsi="Courier New" w:cs="Courier New"/>
          <w:sz w:val="20"/>
          <w:szCs w:val="20"/>
          <w:lang w:eastAsia="en-GB"/>
        </w:rPr>
        <w:t xml:space="preserve">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 = 0; </w:t>
      </w:r>
      <w:proofErr w:type="spellStart"/>
      <w:r>
        <w:rPr>
          <w:rFonts w:ascii="Courier New" w:eastAsia="Times New Roman" w:hAnsi="Courier New" w:cs="Courier New"/>
          <w:sz w:val="20"/>
          <w:szCs w:val="20"/>
          <w:lang w:eastAsia="en-GB"/>
        </w:rPr>
        <w:t>i</w:t>
      </w:r>
      <w:proofErr w:type="spellEnd"/>
      <w:r>
        <w:rPr>
          <w:rFonts w:ascii="Courier New" w:eastAsia="Times New Roman" w:hAnsi="Courier New" w:cs="Courier New"/>
          <w:sz w:val="20"/>
          <w:szCs w:val="20"/>
          <w:lang w:eastAsia="en-GB"/>
        </w:rPr>
        <w:t xml:space="preserve"> &lt; 50; </w:t>
      </w:r>
      <w:proofErr w:type="spellStart"/>
      <w:r>
        <w:rPr>
          <w:rFonts w:ascii="Courier New" w:eastAsia="Times New Roman" w:hAnsi="Courier New" w:cs="Courier New"/>
          <w:sz w:val="20"/>
          <w:szCs w:val="20"/>
          <w:lang w:eastAsia="en-GB"/>
        </w:rPr>
        <w:t>i</w:t>
      </w:r>
      <w:proofErr w:type="spellEnd"/>
      <w:r w:rsidR="00E65D46" w:rsidRPr="00E65D46">
        <w:rPr>
          <w:rFonts w:ascii="Courier New" w:eastAsia="Times New Roman" w:hAnsi="Courier New" w:cs="Courier New"/>
          <w:sz w:val="20"/>
          <w:szCs w:val="20"/>
          <w:lang w:eastAsia="en-GB"/>
        </w:rPr>
        <w:t>++){</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j = 0; j &lt; 7; j++){</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spellStart"/>
      <w:proofErr w:type="gramStart"/>
      <w:r w:rsidRPr="00E65D46">
        <w:rPr>
          <w:rFonts w:ascii="Courier New" w:eastAsia="Times New Roman" w:hAnsi="Courier New" w:cs="Courier New"/>
          <w:sz w:val="20"/>
          <w:szCs w:val="20"/>
          <w:lang w:eastAsia="en-GB"/>
        </w:rPr>
        <w:t>infile</w:t>
      </w:r>
      <w:proofErr w:type="spellEnd"/>
      <w:proofErr w:type="gramEnd"/>
      <w:r w:rsidRPr="00E65D46">
        <w:rPr>
          <w:rFonts w:ascii="Courier New" w:eastAsia="Times New Roman" w:hAnsi="Courier New" w:cs="Courier New"/>
          <w:sz w:val="20"/>
          <w:szCs w:val="20"/>
          <w:lang w:eastAsia="en-GB"/>
        </w:rPr>
        <w:t xml:space="preserve"> &gt;&gt; </w:t>
      </w:r>
      <w:proofErr w:type="spellStart"/>
      <w:r w:rsidRPr="00E65D46">
        <w:rPr>
          <w:rFonts w:ascii="Courier New" w:eastAsia="Times New Roman" w:hAnsi="Courier New" w:cs="Courier New"/>
          <w:sz w:val="20"/>
          <w:szCs w:val="20"/>
          <w:lang w:eastAsia="en-GB"/>
        </w:rPr>
        <w:t>trainingArray</w:t>
      </w:r>
      <w:proofErr w:type="spellEnd"/>
      <w:r w:rsidRPr="00E65D46">
        <w:rPr>
          <w:rFonts w:ascii="Courier New" w:eastAsia="Times New Roman" w:hAnsi="Courier New" w:cs="Courier New"/>
          <w:sz w:val="20"/>
          <w:szCs w:val="20"/>
          <w:lang w:eastAsia="en-GB"/>
        </w:rPr>
        <w:t>[</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][j];</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r w:rsidRPr="00E65D46">
        <w:rPr>
          <w:rFonts w:ascii="Courier New" w:eastAsia="Times New Roman" w:hAnsi="Courier New" w:cs="Courier New"/>
          <w:sz w:val="20"/>
          <w:szCs w:val="20"/>
          <w:lang w:eastAsia="en-GB"/>
        </w:rPr>
        <w:tab/>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 xml:space="preserve"> = 0; </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 xml:space="preserve"> &lt; 25; </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j = 0; j &lt; 7; j++){</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infile2 &gt;&gt; </w:t>
      </w:r>
      <w:proofErr w:type="spellStart"/>
      <w:r w:rsidRPr="00E65D46">
        <w:rPr>
          <w:rFonts w:ascii="Courier New" w:eastAsia="Times New Roman" w:hAnsi="Courier New" w:cs="Courier New"/>
          <w:sz w:val="20"/>
          <w:szCs w:val="20"/>
          <w:lang w:eastAsia="en-GB"/>
        </w:rPr>
        <w:t>testArray</w:t>
      </w:r>
      <w:proofErr w:type="spellEnd"/>
      <w:r w:rsidRPr="00E65D46">
        <w:rPr>
          <w:rFonts w:ascii="Courier New" w:eastAsia="Times New Roman" w:hAnsi="Courier New" w:cs="Courier New"/>
          <w:sz w:val="20"/>
          <w:szCs w:val="20"/>
          <w:lang w:eastAsia="en-GB"/>
        </w:rPr>
        <w:t>[</w:t>
      </w:r>
      <w:proofErr w:type="spellStart"/>
      <w:r w:rsidRPr="00E65D46">
        <w:rPr>
          <w:rFonts w:ascii="Courier New" w:eastAsia="Times New Roman" w:hAnsi="Courier New" w:cs="Courier New"/>
          <w:sz w:val="20"/>
          <w:szCs w:val="20"/>
          <w:lang w:eastAsia="en-GB"/>
        </w:rPr>
        <w:t>i</w:t>
      </w:r>
      <w:proofErr w:type="spellEnd"/>
      <w:proofErr w:type="gramStart"/>
      <w:r w:rsidRPr="00E65D46">
        <w:rPr>
          <w:rFonts w:ascii="Courier New" w:eastAsia="Times New Roman" w:hAnsi="Courier New" w:cs="Courier New"/>
          <w:sz w:val="20"/>
          <w:szCs w:val="20"/>
          <w:lang w:eastAsia="en-GB"/>
        </w:rPr>
        <w:t>][</w:t>
      </w:r>
      <w:proofErr w:type="gramEnd"/>
      <w:r w:rsidRPr="00E65D46">
        <w:rPr>
          <w:rFonts w:ascii="Courier New" w:eastAsia="Times New Roman" w:hAnsi="Courier New" w:cs="Courier New"/>
          <w:sz w:val="20"/>
          <w:szCs w:val="20"/>
          <w:lang w:eastAsia="en-GB"/>
        </w:rPr>
        <w:t>j];</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 xml:space="preserve"> = 0; </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 xml:space="preserve"> &lt; 25; </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j = 0; j &lt; 50; j++)</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float</w:t>
      </w:r>
      <w:proofErr w:type="gramEnd"/>
      <w:r w:rsidRPr="00E65D46">
        <w:rPr>
          <w:rFonts w:ascii="Courier New" w:eastAsia="Times New Roman" w:hAnsi="Courier New" w:cs="Courier New"/>
          <w:sz w:val="20"/>
          <w:szCs w:val="20"/>
          <w:lang w:eastAsia="en-GB"/>
        </w:rPr>
        <w:t xml:space="preserve"> sum = 0.0;</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k = 0; k &lt; 4; k++){</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sum</w:t>
      </w:r>
      <w:proofErr w:type="gramEnd"/>
      <w:r w:rsidRPr="00E65D46">
        <w:rPr>
          <w:rFonts w:ascii="Courier New" w:eastAsia="Times New Roman" w:hAnsi="Courier New" w:cs="Courier New"/>
          <w:sz w:val="20"/>
          <w:szCs w:val="20"/>
          <w:lang w:eastAsia="en-GB"/>
        </w:rPr>
        <w:t xml:space="preserve"> += </w:t>
      </w:r>
      <w:proofErr w:type="spellStart"/>
      <w:r w:rsidRPr="00E65D46">
        <w:rPr>
          <w:rFonts w:ascii="Courier New" w:eastAsia="Times New Roman" w:hAnsi="Courier New" w:cs="Courier New"/>
          <w:sz w:val="20"/>
          <w:szCs w:val="20"/>
          <w:lang w:eastAsia="en-GB"/>
        </w:rPr>
        <w:t>pow</w:t>
      </w:r>
      <w:proofErr w:type="spellEnd"/>
      <w:r w:rsidRPr="00E65D46">
        <w:rPr>
          <w:rFonts w:ascii="Courier New" w:eastAsia="Times New Roman" w:hAnsi="Courier New" w:cs="Courier New"/>
          <w:sz w:val="20"/>
          <w:szCs w:val="20"/>
          <w:lang w:eastAsia="en-GB"/>
        </w:rPr>
        <w:t>(</w:t>
      </w:r>
      <w:proofErr w:type="spellStart"/>
      <w:r w:rsidRPr="00E65D46">
        <w:rPr>
          <w:rFonts w:ascii="Courier New" w:eastAsia="Times New Roman" w:hAnsi="Courier New" w:cs="Courier New"/>
          <w:sz w:val="20"/>
          <w:szCs w:val="20"/>
          <w:lang w:eastAsia="en-GB"/>
        </w:rPr>
        <w:t>trainingArray</w:t>
      </w:r>
      <w:proofErr w:type="spellEnd"/>
      <w:r w:rsidRPr="00E65D46">
        <w:rPr>
          <w:rFonts w:ascii="Courier New" w:eastAsia="Times New Roman" w:hAnsi="Courier New" w:cs="Courier New"/>
          <w:sz w:val="20"/>
          <w:szCs w:val="20"/>
          <w:lang w:eastAsia="en-GB"/>
        </w:rPr>
        <w:t>[j][k]-</w:t>
      </w:r>
      <w:proofErr w:type="spellStart"/>
      <w:r w:rsidRPr="00E65D46">
        <w:rPr>
          <w:rFonts w:ascii="Courier New" w:eastAsia="Times New Roman" w:hAnsi="Courier New" w:cs="Courier New"/>
          <w:sz w:val="20"/>
          <w:szCs w:val="20"/>
          <w:lang w:eastAsia="en-GB"/>
        </w:rPr>
        <w:t>testArray</w:t>
      </w:r>
      <w:proofErr w:type="spellEnd"/>
      <w:r w:rsidRPr="00E65D46">
        <w:rPr>
          <w:rFonts w:ascii="Courier New" w:eastAsia="Times New Roman" w:hAnsi="Courier New" w:cs="Courier New"/>
          <w:sz w:val="20"/>
          <w:szCs w:val="20"/>
          <w:lang w:eastAsia="en-GB"/>
        </w:rPr>
        <w:t>[</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][k], 2);</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spellStart"/>
      <w:proofErr w:type="gramStart"/>
      <w:r w:rsidRPr="00E65D46">
        <w:rPr>
          <w:rFonts w:ascii="Courier New" w:eastAsia="Times New Roman" w:hAnsi="Courier New" w:cs="Courier New"/>
          <w:sz w:val="20"/>
          <w:szCs w:val="20"/>
          <w:lang w:eastAsia="en-GB"/>
        </w:rPr>
        <w:t>distanceArray</w:t>
      </w:r>
      <w:proofErr w:type="spellEnd"/>
      <w:r w:rsidRPr="00E65D46">
        <w:rPr>
          <w:rFonts w:ascii="Courier New" w:eastAsia="Times New Roman" w:hAnsi="Courier New" w:cs="Courier New"/>
          <w:sz w:val="20"/>
          <w:szCs w:val="20"/>
          <w:lang w:eastAsia="en-GB"/>
        </w:rPr>
        <w:t>[</w:t>
      </w:r>
      <w:proofErr w:type="gramEnd"/>
      <w:r w:rsidRPr="00E65D46">
        <w:rPr>
          <w:rFonts w:ascii="Courier New" w:eastAsia="Times New Roman" w:hAnsi="Courier New" w:cs="Courier New"/>
          <w:sz w:val="20"/>
          <w:szCs w:val="20"/>
          <w:lang w:eastAsia="en-GB"/>
        </w:rPr>
        <w:t xml:space="preserve">j] = </w:t>
      </w:r>
      <w:proofErr w:type="spellStart"/>
      <w:r w:rsidRPr="00E65D46">
        <w:rPr>
          <w:rFonts w:ascii="Courier New" w:eastAsia="Times New Roman" w:hAnsi="Courier New" w:cs="Courier New"/>
          <w:sz w:val="20"/>
          <w:szCs w:val="20"/>
          <w:lang w:eastAsia="en-GB"/>
        </w:rPr>
        <w:t>sqrt</w:t>
      </w:r>
      <w:proofErr w:type="spellEnd"/>
      <w:r w:rsidRPr="00E65D46">
        <w:rPr>
          <w:rFonts w:ascii="Courier New" w:eastAsia="Times New Roman" w:hAnsi="Courier New" w:cs="Courier New"/>
          <w:sz w:val="20"/>
          <w:szCs w:val="20"/>
          <w:lang w:eastAsia="en-GB"/>
        </w:rPr>
        <w:t xml:space="preserve"> (sum);</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float</w:t>
      </w:r>
      <w:proofErr w:type="gramEnd"/>
      <w:r w:rsidRPr="00E65D46">
        <w:rPr>
          <w:rFonts w:ascii="Courier New" w:eastAsia="Times New Roman" w:hAnsi="Courier New" w:cs="Courier New"/>
          <w:sz w:val="20"/>
          <w:szCs w:val="20"/>
          <w:lang w:eastAsia="en-GB"/>
        </w:rPr>
        <w:t xml:space="preserve"> min = 9999.0;</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p = 0; p &lt; 50; p++){</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if</w:t>
      </w:r>
      <w:proofErr w:type="gramEnd"/>
      <w:r w:rsidRPr="00E65D46">
        <w:rPr>
          <w:rFonts w:ascii="Courier New" w:eastAsia="Times New Roman" w:hAnsi="Courier New" w:cs="Courier New"/>
          <w:sz w:val="20"/>
          <w:szCs w:val="20"/>
          <w:lang w:eastAsia="en-GB"/>
        </w:rPr>
        <w:t xml:space="preserve"> (min &gt; </w:t>
      </w:r>
      <w:proofErr w:type="spellStart"/>
      <w:r w:rsidRPr="00E65D46">
        <w:rPr>
          <w:rFonts w:ascii="Courier New" w:eastAsia="Times New Roman" w:hAnsi="Courier New" w:cs="Courier New"/>
          <w:sz w:val="20"/>
          <w:szCs w:val="20"/>
          <w:lang w:eastAsia="en-GB"/>
        </w:rPr>
        <w:t>distanceArray</w:t>
      </w:r>
      <w:proofErr w:type="spellEnd"/>
      <w:r w:rsidRPr="00E65D46">
        <w:rPr>
          <w:rFonts w:ascii="Courier New" w:eastAsia="Times New Roman" w:hAnsi="Courier New" w:cs="Courier New"/>
          <w:sz w:val="20"/>
          <w:szCs w:val="20"/>
          <w:lang w:eastAsia="en-GB"/>
        </w:rPr>
        <w:t>[p]){</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min</w:t>
      </w:r>
      <w:proofErr w:type="gramEnd"/>
      <w:r w:rsidRPr="00E65D46">
        <w:rPr>
          <w:rFonts w:ascii="Courier New" w:eastAsia="Times New Roman" w:hAnsi="Courier New" w:cs="Courier New"/>
          <w:sz w:val="20"/>
          <w:szCs w:val="20"/>
          <w:lang w:eastAsia="en-GB"/>
        </w:rPr>
        <w:t xml:space="preserve"> = </w:t>
      </w:r>
      <w:proofErr w:type="spellStart"/>
      <w:r w:rsidRPr="00E65D46">
        <w:rPr>
          <w:rFonts w:ascii="Courier New" w:eastAsia="Times New Roman" w:hAnsi="Courier New" w:cs="Courier New"/>
          <w:sz w:val="20"/>
          <w:szCs w:val="20"/>
          <w:lang w:eastAsia="en-GB"/>
        </w:rPr>
        <w:t>distanceArray</w:t>
      </w:r>
      <w:proofErr w:type="spellEnd"/>
      <w:r w:rsidRPr="00E65D46">
        <w:rPr>
          <w:rFonts w:ascii="Courier New" w:eastAsia="Times New Roman" w:hAnsi="Courier New" w:cs="Courier New"/>
          <w:sz w:val="20"/>
          <w:szCs w:val="20"/>
          <w:lang w:eastAsia="en-GB"/>
        </w:rPr>
        <w:t>[p];</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index</w:t>
      </w:r>
      <w:proofErr w:type="gramEnd"/>
      <w:r w:rsidRPr="00E65D46">
        <w:rPr>
          <w:rFonts w:ascii="Courier New" w:eastAsia="Times New Roman" w:hAnsi="Courier New" w:cs="Courier New"/>
          <w:sz w:val="20"/>
          <w:szCs w:val="20"/>
          <w:lang w:eastAsia="en-GB"/>
        </w:rPr>
        <w:t xml:space="preserve"> = p;</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for</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int</w:t>
      </w:r>
      <w:proofErr w:type="spellEnd"/>
      <w:r w:rsidRPr="00E65D46">
        <w:rPr>
          <w:rFonts w:ascii="Courier New" w:eastAsia="Times New Roman" w:hAnsi="Courier New" w:cs="Courier New"/>
          <w:sz w:val="20"/>
          <w:szCs w:val="20"/>
          <w:lang w:eastAsia="en-GB"/>
        </w:rPr>
        <w:t xml:space="preserve"> m = 4; m &lt; 7; m++){</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gramStart"/>
      <w:r w:rsidRPr="00E65D46">
        <w:rPr>
          <w:rFonts w:ascii="Courier New" w:eastAsia="Times New Roman" w:hAnsi="Courier New" w:cs="Courier New"/>
          <w:sz w:val="20"/>
          <w:szCs w:val="20"/>
          <w:lang w:eastAsia="en-GB"/>
        </w:rPr>
        <w:t>if</w:t>
      </w:r>
      <w:proofErr w:type="gramEnd"/>
      <w:r w:rsidRPr="00E65D46">
        <w:rPr>
          <w:rFonts w:ascii="Courier New" w:eastAsia="Times New Roman" w:hAnsi="Courier New" w:cs="Courier New"/>
          <w:sz w:val="20"/>
          <w:szCs w:val="20"/>
          <w:lang w:eastAsia="en-GB"/>
        </w:rPr>
        <w:t xml:space="preserve"> (</w:t>
      </w:r>
      <w:proofErr w:type="spellStart"/>
      <w:r w:rsidRPr="00E65D46">
        <w:rPr>
          <w:rFonts w:ascii="Courier New" w:eastAsia="Times New Roman" w:hAnsi="Courier New" w:cs="Courier New"/>
          <w:sz w:val="20"/>
          <w:szCs w:val="20"/>
          <w:lang w:eastAsia="en-GB"/>
        </w:rPr>
        <w:t>trainingArray</w:t>
      </w:r>
      <w:proofErr w:type="spellEnd"/>
      <w:r w:rsidRPr="00E65D46">
        <w:rPr>
          <w:rFonts w:ascii="Courier New" w:eastAsia="Times New Roman" w:hAnsi="Courier New" w:cs="Courier New"/>
          <w:sz w:val="20"/>
          <w:szCs w:val="20"/>
          <w:lang w:eastAsia="en-GB"/>
        </w:rPr>
        <w:t>[index][m] == 1){</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roofErr w:type="spellStart"/>
      <w:proofErr w:type="gramStart"/>
      <w:r w:rsidRPr="00E65D46">
        <w:rPr>
          <w:rFonts w:ascii="Courier New" w:eastAsia="Times New Roman" w:hAnsi="Courier New" w:cs="Courier New"/>
          <w:sz w:val="20"/>
          <w:szCs w:val="20"/>
          <w:lang w:eastAsia="en-GB"/>
        </w:rPr>
        <w:t>cout</w:t>
      </w:r>
      <w:proofErr w:type="spellEnd"/>
      <w:proofErr w:type="gramEnd"/>
      <w:r w:rsidRPr="00E65D46">
        <w:rPr>
          <w:rFonts w:ascii="Courier New" w:eastAsia="Times New Roman" w:hAnsi="Courier New" w:cs="Courier New"/>
          <w:sz w:val="20"/>
          <w:szCs w:val="20"/>
          <w:lang w:eastAsia="en-GB"/>
        </w:rPr>
        <w:t xml:space="preserve"> &lt;&lt; "test point " &lt;&lt; </w:t>
      </w:r>
      <w:proofErr w:type="spellStart"/>
      <w:r w:rsidRPr="00E65D46">
        <w:rPr>
          <w:rFonts w:ascii="Courier New" w:eastAsia="Times New Roman" w:hAnsi="Courier New" w:cs="Courier New"/>
          <w:sz w:val="20"/>
          <w:szCs w:val="20"/>
          <w:lang w:eastAsia="en-GB"/>
        </w:rPr>
        <w:t>i</w:t>
      </w:r>
      <w:proofErr w:type="spellEnd"/>
      <w:r w:rsidRPr="00E65D46">
        <w:rPr>
          <w:rFonts w:ascii="Courier New" w:eastAsia="Times New Roman" w:hAnsi="Courier New" w:cs="Courier New"/>
          <w:sz w:val="20"/>
          <w:szCs w:val="20"/>
          <w:lang w:eastAsia="en-GB"/>
        </w:rPr>
        <w:t xml:space="preserve"> + 1 &lt;&lt; " is </w:t>
      </w:r>
      <w:proofErr w:type="spellStart"/>
      <w:r w:rsidRPr="00E65D46">
        <w:rPr>
          <w:rFonts w:ascii="Courier New" w:eastAsia="Times New Roman" w:hAnsi="Courier New" w:cs="Courier New"/>
          <w:sz w:val="20"/>
          <w:szCs w:val="20"/>
          <w:lang w:eastAsia="en-GB"/>
        </w:rPr>
        <w:t>catagory</w:t>
      </w:r>
      <w:proofErr w:type="spellEnd"/>
      <w:r w:rsidRPr="00E65D46">
        <w:rPr>
          <w:rFonts w:ascii="Courier New" w:eastAsia="Times New Roman" w:hAnsi="Courier New" w:cs="Courier New"/>
          <w:sz w:val="20"/>
          <w:szCs w:val="20"/>
          <w:lang w:eastAsia="en-GB"/>
        </w:rPr>
        <w:t xml:space="preserve"> " &lt;&lt; m-3 &lt;&lt; </w:t>
      </w:r>
      <w:proofErr w:type="spellStart"/>
      <w:r w:rsidRPr="00E65D46">
        <w:rPr>
          <w:rFonts w:ascii="Courier New" w:eastAsia="Times New Roman" w:hAnsi="Courier New" w:cs="Courier New"/>
          <w:sz w:val="20"/>
          <w:szCs w:val="20"/>
          <w:lang w:eastAsia="en-GB"/>
        </w:rPr>
        <w:t>endl</w:t>
      </w:r>
      <w:proofErr w:type="spellEnd"/>
      <w:r w:rsidRPr="00E65D46">
        <w:rPr>
          <w:rFonts w:ascii="Courier New" w:eastAsia="Times New Roman" w:hAnsi="Courier New" w:cs="Courier New"/>
          <w:sz w:val="20"/>
          <w:szCs w:val="20"/>
          <w:lang w:eastAsia="en-GB"/>
        </w:rPr>
        <w:t>;</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 xml:space="preserve"> // 24 out of 25 correct</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E65D46">
        <w:rPr>
          <w:rFonts w:ascii="Courier New" w:eastAsia="Times New Roman" w:hAnsi="Courier New" w:cs="Courier New"/>
          <w:sz w:val="20"/>
          <w:szCs w:val="20"/>
          <w:lang w:eastAsia="en-GB"/>
        </w:rPr>
        <w:t>return</w:t>
      </w:r>
      <w:proofErr w:type="gramEnd"/>
      <w:r w:rsidRPr="00E65D46">
        <w:rPr>
          <w:rFonts w:ascii="Courier New" w:eastAsia="Times New Roman" w:hAnsi="Courier New" w:cs="Courier New"/>
          <w:sz w:val="20"/>
          <w:szCs w:val="20"/>
          <w:lang w:eastAsia="en-GB"/>
        </w:rPr>
        <w:t xml:space="preserve"> 0;</w:t>
      </w:r>
    </w:p>
    <w:p w:rsidR="00E65D46" w:rsidRPr="00E65D46" w:rsidRDefault="00E65D46" w:rsidP="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E65D46">
        <w:rPr>
          <w:rFonts w:ascii="Courier New" w:eastAsia="Times New Roman" w:hAnsi="Courier New" w:cs="Courier New"/>
          <w:sz w:val="20"/>
          <w:szCs w:val="20"/>
          <w:lang w:eastAsia="en-GB"/>
        </w:rPr>
        <w:t>}</w:t>
      </w:r>
    </w:p>
    <w:p w:rsidR="00D40B17" w:rsidRDefault="00D40B17" w:rsidP="00763B4D">
      <w:pPr>
        <w:rPr>
          <w:sz w:val="32"/>
          <w:u w:val="single"/>
        </w:rPr>
      </w:pPr>
    </w:p>
    <w:p w:rsidR="00CD173E" w:rsidRDefault="00CD173E" w:rsidP="00763B4D">
      <w:pPr>
        <w:rPr>
          <w:sz w:val="32"/>
          <w:u w:val="single"/>
        </w:rPr>
      </w:pPr>
    </w:p>
    <w:p w:rsidR="00D40B17" w:rsidRDefault="00D40B17" w:rsidP="00763B4D">
      <w:pPr>
        <w:rPr>
          <w:sz w:val="32"/>
          <w:u w:val="single"/>
        </w:rPr>
      </w:pPr>
      <w:r>
        <w:rPr>
          <w:sz w:val="32"/>
          <w:u w:val="single"/>
        </w:rPr>
        <w:t>Development and findings:</w:t>
      </w:r>
    </w:p>
    <w:p w:rsidR="00C60BEF" w:rsidRPr="00C60BEF" w:rsidRDefault="001334CC" w:rsidP="00763B4D">
      <w:pPr>
        <w:rPr>
          <w:sz w:val="28"/>
        </w:rPr>
      </w:pPr>
      <w:r w:rsidRPr="00C60BEF">
        <w:rPr>
          <w:sz w:val="28"/>
        </w:rPr>
        <w:t xml:space="preserve">The tests for this set of data were done by checking how the neural network guesses the test data given after using the training data with the test data using 25 out of the maximum 75 and the training data using the remaining 50. The training data was done using 5 hidden nodes </w:t>
      </w:r>
      <w:r w:rsidR="00C06F5C">
        <w:rPr>
          <w:sz w:val="28"/>
        </w:rPr>
        <w:t xml:space="preserve">and </w:t>
      </w:r>
      <w:r w:rsidR="00C60BEF" w:rsidRPr="00C60BEF">
        <w:rPr>
          <w:sz w:val="28"/>
        </w:rPr>
        <w:t>2000 cycles.</w:t>
      </w:r>
      <w:r w:rsidR="00C06F5C">
        <w:rPr>
          <w:sz w:val="28"/>
        </w:rPr>
        <w:t xml:space="preserve">  </w:t>
      </w:r>
    </w:p>
    <w:p w:rsidR="001334CC" w:rsidRPr="001334CC" w:rsidRDefault="001334CC" w:rsidP="00763B4D">
      <w:pPr>
        <w:rPr>
          <w:sz w:val="32"/>
        </w:rPr>
      </w:pPr>
      <w:r>
        <w:rPr>
          <w:sz w:val="32"/>
        </w:rPr>
        <w:t xml:space="preserve"> </w:t>
      </w:r>
    </w:p>
    <w:p w:rsidR="00CD173E" w:rsidRPr="00CD173E" w:rsidRDefault="00CD173E" w:rsidP="00763B4D">
      <w:pPr>
        <w:rPr>
          <w:sz w:val="32"/>
          <w:u w:val="single"/>
        </w:rPr>
      </w:pPr>
      <w:r>
        <w:rPr>
          <w:sz w:val="32"/>
          <w:u w:val="single"/>
        </w:rPr>
        <w:t>4 in – 5 hidden – 3 out</w:t>
      </w:r>
      <w:r w:rsidR="001334CC">
        <w:rPr>
          <w:sz w:val="32"/>
          <w:u w:val="single"/>
        </w:rPr>
        <w:t xml:space="preserve"> (2000 cycles)</w:t>
      </w:r>
    </w:p>
    <w:p w:rsidR="00E65D46" w:rsidRPr="007D5342" w:rsidRDefault="007B3E57"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Input</w:t>
      </w:r>
      <w:r w:rsidR="00E65D46" w:rsidRPr="007D5342">
        <w:rPr>
          <w:rFonts w:ascii="Consolas" w:eastAsiaTheme="minorHAnsi" w:hAnsi="Consolas" w:cs="Consolas"/>
          <w:sz w:val="20"/>
          <w:szCs w:val="20"/>
        </w:rPr>
        <w:t xml:space="preserve"> patterns included</w:t>
      </w:r>
    </w:p>
    <w:p w:rsidR="00E65D46" w:rsidRPr="007D5342" w:rsidRDefault="007B3E57"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Teaching</w:t>
      </w:r>
      <w:r w:rsidR="00E65D46" w:rsidRPr="007D5342">
        <w:rPr>
          <w:rFonts w:ascii="Consolas" w:eastAsiaTheme="minorHAnsi" w:hAnsi="Consolas" w:cs="Consolas"/>
          <w:sz w:val="20"/>
          <w:szCs w:val="20"/>
        </w:rPr>
        <w:t xml:space="preserve"> output included</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0.224 0.624 0.067 0.043</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0.96567 0.06905 0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#2.1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0.749 0.502 0.627 0.541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0.02951 0.9802 0.01034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#3.1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lastRenderedPageBreak/>
        <w:t>0.557 0.541 0.847 1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0.00378 0.00022 0.99991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#4.1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0.11 0.502 0.051 0.043</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0.96298 0.07391 0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#5.1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0.722 0.459 0.663 0.584</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0.0203 0.84945 0.11449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#6.1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0.776 0.416 0.831 </w:t>
      </w:r>
      <w:proofErr w:type="spellStart"/>
      <w:r w:rsidRPr="007D5342">
        <w:rPr>
          <w:rFonts w:ascii="Consolas" w:eastAsiaTheme="minorHAnsi" w:hAnsi="Consolas" w:cs="Consolas"/>
          <w:sz w:val="20"/>
          <w:szCs w:val="20"/>
        </w:rPr>
        <w:t>0.831</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0.00491 0.00054 0.99972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#7.1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0.196 0.667 0.067 0.043</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0.96676 0.06466 0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#8.1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0.612 0.333 0.612 0.584</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0.02469 0.96398 0.02614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#9.1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0.612 0.416 0.812 0.875</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0.0045 0.0004 0.99981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#10.1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0.055 0.584 0.067 0.082</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0.96233 0.07067 0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#11.1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0.557 0.541 0.627 0.624</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0.01779 0.6295 0.29771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#12.1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0.165 0.208 0.592 0.667</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0.01355 0.34594 0.69884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#13.1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0.027 0.376 0.067 0.043</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0.95628 0.08967 0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#14.1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0.639 0.376 0.612 0.498</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0.03389 0.99361 0.00337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#15.1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0.667 0.208 0.812 0.71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0.00637 0.00294 0.99841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#16.1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0.306 0.71 0.086 0.043</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0.96688 0.0669 0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#17.1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0.196 0 0.424 0.376</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0.06192 0.99952 0.00014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#18.1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0.612 0.502 0.694 0.792</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0.00713 0.00346 0.9976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#19.1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0.137 0.416 0.067 0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lastRenderedPageBreak/>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0.96121 0.0808 0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#20.1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0.471 0.082 0.51 0.376</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0.05487 0.99949 0.0002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#21.1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0.694 0.416 0.761 0.831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0.0056 0.00099 0.99944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#22.1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0.416 0.831 0.035 0.043</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0.97155 0.05906 0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#23.1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0.361 0.376 0.439 0.498</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0 1 0</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0.06159 0.99854 0.00029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#24.1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0.416 0.333 0.694 0.957</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 </w:t>
      </w:r>
      <w:proofErr w:type="spellStart"/>
      <w:r w:rsidRPr="007D5342">
        <w:rPr>
          <w:rFonts w:ascii="Consolas" w:eastAsiaTheme="minorHAnsi" w:hAnsi="Consolas" w:cs="Consolas"/>
          <w:sz w:val="20"/>
          <w:szCs w:val="20"/>
        </w:rPr>
        <w:t>0</w:t>
      </w:r>
      <w:proofErr w:type="spellEnd"/>
      <w:r w:rsidRPr="007D5342">
        <w:rPr>
          <w:rFonts w:ascii="Consolas" w:eastAsiaTheme="minorHAnsi" w:hAnsi="Consolas" w:cs="Consolas"/>
          <w:sz w:val="20"/>
          <w:szCs w:val="20"/>
        </w:rPr>
        <w:t xml:space="preserve"> 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0.00472 0.00054 0.99975 </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#25.1</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0.306 0.792 0.051 0.125</w:t>
      </w:r>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1 0 </w:t>
      </w:r>
      <w:proofErr w:type="spellStart"/>
      <w:r w:rsidRPr="007D5342">
        <w:rPr>
          <w:rFonts w:ascii="Consolas" w:eastAsiaTheme="minorHAnsi" w:hAnsi="Consolas" w:cs="Consolas"/>
          <w:sz w:val="20"/>
          <w:szCs w:val="20"/>
        </w:rPr>
        <w:t>0</w:t>
      </w:r>
      <w:proofErr w:type="spellEnd"/>
    </w:p>
    <w:p w:rsidR="00E65D46" w:rsidRPr="007D5342" w:rsidRDefault="00E65D46" w:rsidP="00E65D46">
      <w:pPr>
        <w:autoSpaceDE w:val="0"/>
        <w:autoSpaceDN w:val="0"/>
        <w:adjustRightInd w:val="0"/>
        <w:rPr>
          <w:rFonts w:ascii="Consolas" w:eastAsiaTheme="minorHAnsi" w:hAnsi="Consolas" w:cs="Consolas"/>
          <w:sz w:val="20"/>
          <w:szCs w:val="20"/>
        </w:rPr>
      </w:pPr>
      <w:r w:rsidRPr="007D5342">
        <w:rPr>
          <w:rFonts w:ascii="Consolas" w:eastAsiaTheme="minorHAnsi" w:hAnsi="Consolas" w:cs="Consolas"/>
          <w:sz w:val="20"/>
          <w:szCs w:val="20"/>
        </w:rPr>
        <w:t xml:space="preserve">0.9671 0.06629 0 </w:t>
      </w:r>
    </w:p>
    <w:p w:rsidR="00CD173E" w:rsidRDefault="00CD173E" w:rsidP="00763B4D">
      <w:pPr>
        <w:rPr>
          <w:sz w:val="32"/>
        </w:rPr>
      </w:pPr>
    </w:p>
    <w:p w:rsidR="00CD173E" w:rsidRDefault="00CD173E" w:rsidP="00763B4D">
      <w:pPr>
        <w:rPr>
          <w:sz w:val="28"/>
        </w:rPr>
      </w:pPr>
      <w:r w:rsidRPr="007D5342">
        <w:rPr>
          <w:sz w:val="28"/>
        </w:rPr>
        <w:t>The findings received in the</w:t>
      </w:r>
      <w:r w:rsidR="002330FE" w:rsidRPr="007D5342">
        <w:rPr>
          <w:sz w:val="28"/>
        </w:rPr>
        <w:t xml:space="preserve"> predictions</w:t>
      </w:r>
      <w:r w:rsidRPr="007D5342">
        <w:rPr>
          <w:sz w:val="28"/>
        </w:rPr>
        <w:t xml:space="preserve"> records for this</w:t>
      </w:r>
      <w:r w:rsidR="002330FE" w:rsidRPr="007D5342">
        <w:rPr>
          <w:sz w:val="28"/>
        </w:rPr>
        <w:t xml:space="preserve"> set of nodes is that the neural network managed to successfully get </w:t>
      </w:r>
      <w:r w:rsidR="002F5328">
        <w:rPr>
          <w:sz w:val="28"/>
        </w:rPr>
        <w:t xml:space="preserve">all </w:t>
      </w:r>
      <w:r w:rsidR="002330FE" w:rsidRPr="007D5342">
        <w:rPr>
          <w:sz w:val="28"/>
        </w:rPr>
        <w:t>2</w:t>
      </w:r>
      <w:r w:rsidR="002F5328">
        <w:rPr>
          <w:sz w:val="28"/>
        </w:rPr>
        <w:t>5</w:t>
      </w:r>
      <w:r w:rsidR="002330FE" w:rsidRPr="007D5342">
        <w:rPr>
          <w:sz w:val="28"/>
        </w:rPr>
        <w:t xml:space="preserve"> out of 25 </w:t>
      </w:r>
      <w:r w:rsidR="00390235" w:rsidRPr="007D5342">
        <w:rPr>
          <w:sz w:val="28"/>
        </w:rPr>
        <w:t xml:space="preserve">predictions </w:t>
      </w:r>
      <w:r w:rsidR="00940371" w:rsidRPr="007D5342">
        <w:rPr>
          <w:sz w:val="28"/>
        </w:rPr>
        <w:t>correctly</w:t>
      </w:r>
      <w:r w:rsidR="002330FE" w:rsidRPr="007D5342">
        <w:rPr>
          <w:sz w:val="28"/>
        </w:rPr>
        <w:t>.</w:t>
      </w:r>
    </w:p>
    <w:p w:rsidR="002B77E1" w:rsidRDefault="002B77E1" w:rsidP="00763B4D">
      <w:pPr>
        <w:rPr>
          <w:sz w:val="28"/>
        </w:rPr>
      </w:pPr>
    </w:p>
    <w:p w:rsidR="002B77E1" w:rsidRPr="007D5342" w:rsidRDefault="002B77E1" w:rsidP="00763B4D">
      <w:pPr>
        <w:rPr>
          <w:sz w:val="28"/>
        </w:rPr>
      </w:pPr>
    </w:p>
    <w:p w:rsidR="007D5342" w:rsidRDefault="007D5342" w:rsidP="00763B4D">
      <w:pPr>
        <w:rPr>
          <w:sz w:val="32"/>
        </w:rPr>
      </w:pPr>
    </w:p>
    <w:p w:rsidR="00CF6611" w:rsidRDefault="00CF6611" w:rsidP="00763B4D">
      <w:pPr>
        <w:rPr>
          <w:sz w:val="32"/>
        </w:rPr>
      </w:pPr>
    </w:p>
    <w:p w:rsidR="00A971A5" w:rsidRDefault="00A971A5">
      <w:pPr>
        <w:spacing w:after="200" w:line="276" w:lineRule="auto"/>
        <w:rPr>
          <w:sz w:val="32"/>
          <w:u w:val="single"/>
        </w:rPr>
      </w:pPr>
      <w:r>
        <w:rPr>
          <w:sz w:val="32"/>
          <w:u w:val="single"/>
        </w:rPr>
        <w:br w:type="page"/>
      </w:r>
    </w:p>
    <w:p w:rsidR="001334CC" w:rsidRDefault="00CD0C75" w:rsidP="00763B4D">
      <w:pPr>
        <w:rPr>
          <w:sz w:val="32"/>
          <w:u w:val="single"/>
        </w:rPr>
      </w:pPr>
      <w:r>
        <w:rPr>
          <w:sz w:val="32"/>
          <w:u w:val="single"/>
        </w:rPr>
        <w:lastRenderedPageBreak/>
        <w:t>Nearest Neighbour output:</w:t>
      </w:r>
    </w:p>
    <w:p w:rsidR="00CD0C75" w:rsidRDefault="00CD0C75" w:rsidP="00763B4D">
      <w:pPr>
        <w:rPr>
          <w:sz w:val="32"/>
          <w:u w:val="single"/>
        </w:rPr>
      </w:pPr>
      <w:r w:rsidRPr="00CD0C75">
        <w:rPr>
          <w:noProof/>
          <w:sz w:val="32"/>
          <w:lang w:eastAsia="en-GB"/>
        </w:rPr>
        <w:drawing>
          <wp:inline distT="0" distB="0" distL="0" distR="0">
            <wp:extent cx="3813479" cy="4143630"/>
            <wp:effectExtent l="19050" t="0" r="0" b="0"/>
            <wp:docPr id="1" name="Picture 0" descr="collins assignment 2 nearest neighb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ins assignment 2 nearest neighbour.png"/>
                    <pic:cNvPicPr/>
                  </pic:nvPicPr>
                  <pic:blipFill>
                    <a:blip r:embed="rId10"/>
                    <a:srcRect r="76486" b="55270"/>
                    <a:stretch>
                      <a:fillRect/>
                    </a:stretch>
                  </pic:blipFill>
                  <pic:spPr>
                    <a:xfrm>
                      <a:off x="0" y="0"/>
                      <a:ext cx="3801802" cy="4130942"/>
                    </a:xfrm>
                    <a:prstGeom prst="rect">
                      <a:avLst/>
                    </a:prstGeom>
                  </pic:spPr>
                </pic:pic>
              </a:graphicData>
            </a:graphic>
          </wp:inline>
        </w:drawing>
      </w:r>
    </w:p>
    <w:p w:rsidR="00CD0C75" w:rsidRDefault="00CD0C75" w:rsidP="00763B4D">
      <w:pPr>
        <w:rPr>
          <w:sz w:val="28"/>
        </w:rPr>
      </w:pPr>
    </w:p>
    <w:p w:rsidR="00CD0C75" w:rsidRDefault="00CD0C75" w:rsidP="00763B4D">
      <w:pPr>
        <w:rPr>
          <w:sz w:val="28"/>
        </w:rPr>
      </w:pPr>
      <w:r w:rsidRPr="00CD0C75">
        <w:rPr>
          <w:sz w:val="28"/>
        </w:rPr>
        <w:t>The nearest neighbour</w:t>
      </w:r>
      <w:r>
        <w:rPr>
          <w:sz w:val="28"/>
        </w:rPr>
        <w:t xml:space="preserve">s output managed to get 24 out of 25 of the points correctly. </w:t>
      </w:r>
    </w:p>
    <w:p w:rsidR="00CD0C75" w:rsidRPr="00CD0C75" w:rsidRDefault="00CD0C75" w:rsidP="00763B4D">
      <w:pPr>
        <w:rPr>
          <w:sz w:val="32"/>
        </w:rPr>
      </w:pPr>
    </w:p>
    <w:p w:rsidR="00D40B17" w:rsidRDefault="00D40B17" w:rsidP="00763B4D">
      <w:pPr>
        <w:rPr>
          <w:sz w:val="32"/>
          <w:u w:val="single"/>
        </w:rPr>
      </w:pPr>
      <w:r>
        <w:rPr>
          <w:sz w:val="32"/>
          <w:u w:val="single"/>
        </w:rPr>
        <w:t>Relation to expectations:</w:t>
      </w:r>
    </w:p>
    <w:p w:rsidR="00C06F5C" w:rsidRDefault="0072532E" w:rsidP="00763B4D">
      <w:pPr>
        <w:rPr>
          <w:sz w:val="28"/>
        </w:rPr>
      </w:pPr>
      <w:r>
        <w:rPr>
          <w:sz w:val="28"/>
        </w:rPr>
        <w:t xml:space="preserve">The </w:t>
      </w:r>
      <w:r w:rsidR="00C06F5C">
        <w:rPr>
          <w:sz w:val="28"/>
        </w:rPr>
        <w:t>expectations of the outputs was that the neural network would get more answers right than the nearest neighbour</w:t>
      </w:r>
      <w:r w:rsidR="0062652F">
        <w:rPr>
          <w:sz w:val="28"/>
        </w:rPr>
        <w:t xml:space="preserve"> as the neural network would train through the data and learn the logic behind it. The nearest neighbour program just runs through the data once making its best guess by assigning the point to the nearest group of points around it which is not always necessarily the best option. The expectations turned out to be right as the neural network managed to successfully group all of the correct points into the correct category. </w:t>
      </w:r>
    </w:p>
    <w:p w:rsidR="0072532E" w:rsidRPr="0072532E" w:rsidRDefault="0072532E" w:rsidP="00763B4D">
      <w:pPr>
        <w:rPr>
          <w:sz w:val="28"/>
        </w:rPr>
      </w:pPr>
    </w:p>
    <w:p w:rsidR="00D92D57" w:rsidRPr="00D92D57" w:rsidRDefault="007107ED" w:rsidP="00D92D57">
      <w:pPr>
        <w:rPr>
          <w:sz w:val="32"/>
          <w:u w:val="single"/>
        </w:rPr>
      </w:pPr>
      <w:r w:rsidRPr="00D92D57">
        <w:rPr>
          <w:sz w:val="32"/>
          <w:u w:val="single"/>
        </w:rPr>
        <w:t>Process</w:t>
      </w:r>
      <w:r w:rsidR="00D92D57" w:rsidRPr="00D92D57">
        <w:rPr>
          <w:sz w:val="32"/>
          <w:u w:val="single"/>
        </w:rPr>
        <w:t xml:space="preserve"> and solution compared with a neural network solution</w:t>
      </w:r>
      <w:r w:rsidR="00D92D57">
        <w:rPr>
          <w:sz w:val="32"/>
          <w:u w:val="single"/>
        </w:rPr>
        <w:t>:</w:t>
      </w:r>
    </w:p>
    <w:p w:rsidR="00D92D57" w:rsidRPr="006C5643" w:rsidRDefault="006C5643" w:rsidP="00763B4D">
      <w:pPr>
        <w:rPr>
          <w:sz w:val="28"/>
        </w:rPr>
      </w:pPr>
      <w:r>
        <w:rPr>
          <w:sz w:val="28"/>
        </w:rPr>
        <w:t xml:space="preserve">The process of the </w:t>
      </w:r>
      <w:proofErr w:type="gramStart"/>
      <w:r>
        <w:rPr>
          <w:sz w:val="28"/>
        </w:rPr>
        <w:t>Nearest</w:t>
      </w:r>
      <w:proofErr w:type="gramEnd"/>
      <w:r>
        <w:rPr>
          <w:sz w:val="28"/>
        </w:rPr>
        <w:t xml:space="preserve"> neighbour solution is to look at each data point separately and assign it to the group the point is nearest to. Whereas the neural network solution requires it to use similar data it has run through similar to find the best fitting category for that point of data. The comparison to draw here is that each part is working off of different amounts of data to come to a conclusion. This means that while the nearest neighbour algorithm is using the proximity of the data to come to its conclusion</w:t>
      </w:r>
      <w:r w:rsidR="00747FA2">
        <w:rPr>
          <w:sz w:val="28"/>
        </w:rPr>
        <w:t xml:space="preserve"> this is not always the most sensible of choices for the algorithm to make as groups of data can be very close together but are still separate.</w:t>
      </w:r>
      <w:r>
        <w:rPr>
          <w:sz w:val="28"/>
        </w:rPr>
        <w:t xml:space="preserve"> </w:t>
      </w:r>
      <w:r w:rsidR="00747FA2">
        <w:rPr>
          <w:sz w:val="28"/>
        </w:rPr>
        <w:t>T</w:t>
      </w:r>
      <w:r>
        <w:rPr>
          <w:sz w:val="28"/>
        </w:rPr>
        <w:t xml:space="preserve">he neural network </w:t>
      </w:r>
      <w:r w:rsidR="00747FA2">
        <w:rPr>
          <w:sz w:val="28"/>
        </w:rPr>
        <w:t xml:space="preserve">solution </w:t>
      </w:r>
      <w:r w:rsidR="00747FA2">
        <w:rPr>
          <w:sz w:val="28"/>
        </w:rPr>
        <w:lastRenderedPageBreak/>
        <w:t>however has learned via its run through of similar data whether the data should be added to one group or the other.</w:t>
      </w:r>
    </w:p>
    <w:p w:rsidR="006C5643" w:rsidRDefault="006C5643" w:rsidP="00763B4D">
      <w:pPr>
        <w:rPr>
          <w:sz w:val="32"/>
          <w:u w:val="single"/>
        </w:rPr>
      </w:pPr>
    </w:p>
    <w:p w:rsidR="00763B4D" w:rsidRDefault="00763B4D" w:rsidP="00763B4D">
      <w:pPr>
        <w:rPr>
          <w:sz w:val="32"/>
          <w:u w:val="single"/>
        </w:rPr>
      </w:pPr>
      <w:r>
        <w:rPr>
          <w:sz w:val="32"/>
          <w:u w:val="single"/>
        </w:rPr>
        <w:t xml:space="preserve">Part </w:t>
      </w:r>
      <w:r w:rsidR="006C5643">
        <w:rPr>
          <w:sz w:val="32"/>
          <w:u w:val="single"/>
        </w:rPr>
        <w:t>2: -</w:t>
      </w:r>
      <w:r>
        <w:rPr>
          <w:sz w:val="32"/>
          <w:u w:val="single"/>
        </w:rPr>
        <w:t xml:space="preserve"> Analysis of real Data</w:t>
      </w:r>
    </w:p>
    <w:p w:rsidR="002B77E1" w:rsidRDefault="00CD173E" w:rsidP="00D40B17">
      <w:pPr>
        <w:rPr>
          <w:sz w:val="28"/>
        </w:rPr>
      </w:pPr>
      <w:r w:rsidRPr="00BF604C">
        <w:rPr>
          <w:sz w:val="28"/>
        </w:rPr>
        <w:t>For the analysis of each set of the outputs instead of going through all 200 outputs</w:t>
      </w:r>
      <w:r w:rsidR="00952920">
        <w:rPr>
          <w:sz w:val="28"/>
        </w:rPr>
        <w:t xml:space="preserve"> and since outputs are grouped together in each section,</w:t>
      </w:r>
      <w:r w:rsidRPr="00BF604C">
        <w:rPr>
          <w:sz w:val="28"/>
        </w:rPr>
        <w:t xml:space="preserve"> for each I have decided to look at and display the first </w:t>
      </w:r>
      <w:r w:rsidR="00952920">
        <w:rPr>
          <w:sz w:val="28"/>
        </w:rPr>
        <w:t>10 sets of data from each output section</w:t>
      </w:r>
      <w:r w:rsidRPr="00BF604C">
        <w:rPr>
          <w:sz w:val="28"/>
        </w:rPr>
        <w:t xml:space="preserve">. </w:t>
      </w:r>
      <w:r w:rsidR="00BF604C">
        <w:rPr>
          <w:sz w:val="28"/>
        </w:rPr>
        <w:t>The data used has 800 total split into 600 that is used for the training data and 200 used to test the trained data against. The data uses 6 inputs and 4 outputs with tests of various different amounts of hidden nodes using 5 originally, then 10 and finally 2 tested with 2000 cycles each.</w:t>
      </w:r>
      <w:r w:rsidR="00786BDB" w:rsidRPr="00786BDB">
        <w:rPr>
          <w:sz w:val="28"/>
        </w:rPr>
        <w:t xml:space="preserve"> </w:t>
      </w:r>
      <w:r w:rsidR="00786BDB">
        <w:rPr>
          <w:sz w:val="28"/>
        </w:rPr>
        <w:t>I have also decided to run the first set of data with the test data running at 5000 cycles.</w:t>
      </w:r>
    </w:p>
    <w:p w:rsidR="00D40B17" w:rsidRPr="002B77E1" w:rsidRDefault="00D40B17" w:rsidP="00D40B17">
      <w:pPr>
        <w:rPr>
          <w:sz w:val="28"/>
        </w:rPr>
      </w:pPr>
      <w:r>
        <w:rPr>
          <w:sz w:val="32"/>
          <w:u w:val="single"/>
        </w:rPr>
        <w:t>Data outputs:</w:t>
      </w:r>
    </w:p>
    <w:p w:rsidR="00CD173E" w:rsidRDefault="00CD173E" w:rsidP="00D40B17">
      <w:pPr>
        <w:rPr>
          <w:sz w:val="32"/>
          <w:u w:val="single"/>
        </w:rPr>
      </w:pPr>
      <w:r>
        <w:rPr>
          <w:sz w:val="32"/>
          <w:u w:val="single"/>
        </w:rPr>
        <w:t>6 in – 5 hidden – 4 out</w:t>
      </w:r>
      <w:r w:rsidR="00DA5459">
        <w:rPr>
          <w:sz w:val="32"/>
          <w:u w:val="single"/>
        </w:rPr>
        <w:t xml:space="preserve"> (2000 cycles)</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0.21155 0.11733 0.18388 0.03568 0.08028 0.24632</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0.00007 0.95877 0.00581 0.00406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0.21933 0.09674 0.17725 0.03842 0.04643 0.20675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0.0001 0.98272 0.00032 0.1522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0.2422 0.12968 0.23786 0.10635 0.11641 0.25318</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0.00023 0.68111 0.00043 0.08096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0.22139 0.1251 0.21384 0.04002 0.08279 0.23945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0.00004 0.92668 0.00029 0.19141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0.23054 0.12739 0.22825 0.04254 0.08485 0.24151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0.00003 0.87712 0.00013 0.40932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0.24334 0.11046 0.21796 0.04368 0.08691 0.23945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0.00004 0.89976 0.00015 0.3483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0.24586 0.10864 0.20515 0.05946 0.07936 0.22459</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0.00009 0.95569 0.00022 0.20157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0.21453 0.1283 0.2111 0.04803 0.06884 0.23603</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0.00005 0.95913 0.0005 0.10029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0.21979 0.10086 0.21064 0.03545 0.00869 0.23374</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0.00006 0.98581 0.00036 0.133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0.25752 0.1251 0.23008 0.05329 0.10017 0.25272</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0.00004 0.88997 0.00025 0.17935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0.38186 0.19682 0.16421 0.11517 0.13615 0.32271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0.00297 0.35503 0.99989 0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lastRenderedPageBreak/>
        <w:t>#52.1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0.41977 0.2226 0.23373 0.16295 0.18747 0.35961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0.00221 0.09999 0.99972 0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0.32953 0.17761 0.16522 0.09192 0.10708 0.29869</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0.00153 0.57485 0.99927 0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0.28807 0.14171 0.11492 0.0722 0.07902 0.23727</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0.00429 0.78469 0.98967 0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0.41244 0.20541 0.18519 0.14424 0.19328 0.32119</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0.00343 0.24339 0.99977 0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0.36846 0.20592 0.17179 0.10708 0.11694 0.29818</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0.00157 0.59719 0.99955 0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0.33256 0.17508 0.15688 0.09166 0.12023 0.29364</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0.00169 0.56172 0.99933 0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0.23095 0.10734 0.08433 0.04743 0.06007 0.27999</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0.01084 0.31595 0.99984 0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0.26735 0.14222 0.13691 0.0631 </w:t>
      </w:r>
      <w:proofErr w:type="spellStart"/>
      <w:r w:rsidRPr="00952920">
        <w:rPr>
          <w:rFonts w:ascii="Consolas" w:eastAsiaTheme="minorHAnsi" w:hAnsi="Consolas" w:cs="Courier New"/>
          <w:sz w:val="20"/>
          <w:szCs w:val="20"/>
        </w:rPr>
        <w:t>0.0631</w:t>
      </w:r>
      <w:proofErr w:type="spellEnd"/>
      <w:r w:rsidRPr="00952920">
        <w:rPr>
          <w:rFonts w:ascii="Consolas" w:eastAsiaTheme="minorHAnsi" w:hAnsi="Consolas" w:cs="Courier New"/>
          <w:sz w:val="20"/>
          <w:szCs w:val="20"/>
        </w:rPr>
        <w:t xml:space="preserve"> 0.2901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0.00224 0.57652 0.99938 0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#60.1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0.23979 0.12958 0.11593 0.05703 0.08509 0.2719</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0.00286 0.54589 0.99907 0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0.24409 0.13716 0.19505 0.05728 0.09242 0.22235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0.00006 0.98408 0.00097 0.03419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0.18873 0.07549 0.13716 0.06209 0.06942 0.21603</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0.00397 0.7889 0.01317 0.00075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0.28807 0.16042 0.22867 0.08686 0.11669 0.24131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0.00006 0.97519 0.001 0.02444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0.20921 0.10177 0.16598 0.0449 0.0454 0.22741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0.00021 0.98149 0.00669 0.00261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0.35784 0.1766 0.16295 0.1177 0.17053 0.18797</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0.0006 0.98911 0.00732 0.00087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0.27013 0.16649 0.23347 0.07018 </w:t>
      </w:r>
      <w:proofErr w:type="spellStart"/>
      <w:r w:rsidRPr="00952920">
        <w:rPr>
          <w:rFonts w:ascii="Consolas" w:eastAsiaTheme="minorHAnsi" w:hAnsi="Consolas" w:cs="Courier New"/>
          <w:sz w:val="20"/>
          <w:szCs w:val="20"/>
        </w:rPr>
        <w:t>0.07018</w:t>
      </w:r>
      <w:proofErr w:type="spellEnd"/>
      <w:r w:rsidRPr="00952920">
        <w:rPr>
          <w:rFonts w:ascii="Consolas" w:eastAsiaTheme="minorHAnsi" w:hAnsi="Consolas" w:cs="Courier New"/>
          <w:sz w:val="20"/>
          <w:szCs w:val="20"/>
        </w:rPr>
        <w:t xml:space="preserve"> 0.24485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0.00004 0.98998 0.0013 0.0193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0.16775 0.07549 0.14904 0.0497 0.04945 0.21805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0.00116 0.86093 0.00377 0.00658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lastRenderedPageBreak/>
        <w:t>0.19176 0.08155 0.13641 0.0401 0.05501 0.20718</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0.00057 0.95882 0.00463 0.00426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0.25774 0.13716 0.21224 0.06942 0.09545 0.23651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0.00007 0.9735 0.00093 0.03211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#110.1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0.21047 0.11189 0.16851 0.03833 0.03959 0.21906</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0.00011 0.99105 0.00325 0.00729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0.19176 0.07346 0.14601 0.14475 0.05223 0.2044</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0.99657 0.00529 0.00847 0.00007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0.21704 0.08762 0.12073 0.13363 0.08029 0.17255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0.98606 0.02113 0.00263 0.00034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0.21856 0.10986 0.14854 0.168 0.1038 0.17584</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0.99568 0.00731 0.00099 0.00095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0.29414 0.13514 0.08054 0.07902 0.12629 0.15587</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0.00962 0.93004 0.07421 0.00002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0.20921 0.09217 0.12301 0.14652 0.08888 0.18115</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0.99604 0.00643 0.0111 0.00004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0.20769 0.09571 0.13312 0.13767 0.09444 0.18266</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0.96533 0.02414 0.00373 0.00033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0.19176 0.09419 0.13615 0.15334 0.06664 0.17432</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0.99769 0.0054 0.00144 0.00057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0.27013 0.10531 0.15713 0.16775 0.10001 0.19834</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0.99173 0.02063 0.00689 0.00006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0.27897 0.11441 0.15739 0.17458 0.12149 0.19909</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0.991 0.01766 0.01188 0.00003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#160.1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0.20921 0.1038 0.15764 0.15562 0.11087 0.19884</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0.96686 0.01383 0.00378 0.00036 </w:t>
      </w:r>
    </w:p>
    <w:p w:rsidR="00D92D57" w:rsidRDefault="00D92D57" w:rsidP="00D40B17">
      <w:pPr>
        <w:rPr>
          <w:sz w:val="32"/>
          <w:u w:val="single"/>
        </w:rPr>
      </w:pPr>
    </w:p>
    <w:p w:rsidR="00D40B17" w:rsidRDefault="00CD173E" w:rsidP="00D40B17">
      <w:pPr>
        <w:rPr>
          <w:sz w:val="32"/>
          <w:u w:val="single"/>
        </w:rPr>
      </w:pPr>
      <w:r>
        <w:rPr>
          <w:sz w:val="32"/>
          <w:u w:val="single"/>
        </w:rPr>
        <w:t>6 in – 10 hidden – 4 out</w:t>
      </w:r>
      <w:r w:rsidR="00DA5459">
        <w:rPr>
          <w:sz w:val="32"/>
          <w:u w:val="single"/>
        </w:rPr>
        <w:t xml:space="preserve"> (2000 cycles)</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0.00009 0.95109 0.02073 0.00216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0.00131 0.96967 0.00065 0.22312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0.00186 0.71769 0.00077 0.16446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lastRenderedPageBreak/>
        <w:t xml:space="preserve">0.00003 0.90596 0.00185 0.16784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0.00002 0.86761 0.00095 0.43601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0.00005 0.8753 0.00074 0.44165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0.00063 0.93435 0.00044 0.36866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0.00014 0.94986 0.00184 0.09702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0.00077 0.9846 0.00084 0.16755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0.00003 0.88172 0.00139 0.20363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0.0049 0.34619 0.9999 0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0.0069 0.0871 0.99949 0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0.0023 0.82501 0.9983 0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0.00934 0.93509 0.98637 0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0.00622 0.16862 0.99949 0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0.0013 0.8356 0.99905 0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0.00231 0.79421 0.99837 0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0.03131 0.66384 0.99993 0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0.00511 0.88926 0.99913 0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#60.1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0.00675 0.8562 0.99826 0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0.00022 0.97281 0.0024 0.02949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0.05153 0.75796 0.01184 0.00103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0.00017 0.9715 0.00202 0.02351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0.00261 0.97646 0.01139 0.00166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0.00079 0.99004 0.01097 0.00013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lastRenderedPageBreak/>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0.00015 0.99052 0.00342 0.01016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0.0172 0.85355 0.00477 0.00904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0.0075 0.94228 0.00768 0.00354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0.00029 0.96259 0.00196 0.03594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#110.1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0.0012 0.98767 0.00796 0.0034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0.99176 0.01584 0.01228 0.0001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0.96478 0.04698 0.00849 0.00025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0.98476 0.0184 0.00374 0.00075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0.00846 0.97172 0.17947 0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0.98503 0.01832 0.02318 0.00004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0.94978 0.05132 0.00766 0.00033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0.99071 0.01616 0.00468 0.0006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0.9773 0.03509 0.0207 0.00002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0.9718 0.03154 0.03224 0.00001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#160.1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0.96104 0.03017 0.00613 0.00041 </w:t>
      </w:r>
    </w:p>
    <w:p w:rsidR="00CD173E" w:rsidRDefault="00CD173E" w:rsidP="00D40B17">
      <w:pPr>
        <w:rPr>
          <w:sz w:val="32"/>
          <w:u w:val="single"/>
        </w:rPr>
      </w:pPr>
    </w:p>
    <w:p w:rsidR="00CD173E" w:rsidRDefault="00CD173E" w:rsidP="00D40B17">
      <w:pPr>
        <w:rPr>
          <w:sz w:val="32"/>
          <w:u w:val="single"/>
        </w:rPr>
      </w:pPr>
      <w:r>
        <w:rPr>
          <w:sz w:val="32"/>
          <w:u w:val="single"/>
        </w:rPr>
        <w:t xml:space="preserve">6 in – 2 hidden – 4 out </w:t>
      </w:r>
      <w:r w:rsidR="00DA5459">
        <w:rPr>
          <w:sz w:val="32"/>
          <w:u w:val="single"/>
        </w:rPr>
        <w:t>(2000 cycles)</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0 0.99227 0.00006 0.00649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0.00008 0.91137 0 0.21095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0.02165 0.10169 0 0.5845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0.00003 0.95694 0 0.18127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0.00008 0.9104 0 0.37577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0.00012 0.87936 0 0.37891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lastRenderedPageBreak/>
        <w:t>#7.1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0.00037 0.75068 0 0.41143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0.00004 0.94571 0 0.1536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0.00005 0.93676 0 0.17359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0.00005 0.94089 0 0.18784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0.06253 0.05062 0.99959 0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0.06567 0.04861 0.99955 0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0.01488 0.14803 0.99786 0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0.00273 0.40317 0.98345 0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0.05539 0.05575 0.99948 0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0.02194 0.11265 0.99871 0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0.01519 0.14596 0.9979 0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0.04593 0.0646 0.99934 0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#59.1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0.01492 0.14771 0.99772 0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#60.1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1 0</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0.00893 0.20748 0.99524 0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0.00001 0.98336 0.00001 0.03893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0.00589 0.25173 0.00015 0.00405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0.00002 0.9748 0.00001 0.03166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0.00002 0.96793 0.0001 0.0044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0.00001 0.98975 0.00154 0.00021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0 0.9953 0.00003 0.01131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0.00259 0.39111 0.00001 0.04546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lastRenderedPageBreak/>
        <w:t xml:space="preserve">0.0001 0.90068 0.00005 0.00992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#109.1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0.00003 0.95853 0.00001 0.05427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#110.1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0 1 0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0.00001 0.98979 0.00005 0.0077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#151.1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0.99951 0.00001 0.0066 0.00018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#152.1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0.9773 0.00027 0.00172 0.00059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#153.1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0.99724 0.00005 0.00055 0.00231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#154.1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0.00002 0.97375 0.05398 0.00001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#155.1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0.99731 0.00005 0.00957 0.00011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#156.1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0.98158 0.00023 0.00084 0.00127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#157.1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0.9981 0.00004 0.0011 0.00113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#158.1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0.99753 0.00005 0.014 0.00007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#159.1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0.99755 0.00005 0.02186 0.00005 </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#160.1</w:t>
      </w:r>
    </w:p>
    <w:p w:rsidR="00952920" w:rsidRP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1 0 </w:t>
      </w:r>
      <w:proofErr w:type="spellStart"/>
      <w:r w:rsidRPr="00952920">
        <w:rPr>
          <w:rFonts w:ascii="Consolas" w:eastAsiaTheme="minorHAnsi" w:hAnsi="Consolas" w:cs="Courier New"/>
          <w:sz w:val="20"/>
          <w:szCs w:val="20"/>
        </w:rPr>
        <w:t>0</w:t>
      </w:r>
      <w:proofErr w:type="spellEnd"/>
      <w:r w:rsidRPr="00952920">
        <w:rPr>
          <w:rFonts w:ascii="Consolas" w:eastAsiaTheme="minorHAnsi" w:hAnsi="Consolas" w:cs="Courier New"/>
          <w:sz w:val="20"/>
          <w:szCs w:val="20"/>
        </w:rPr>
        <w:t xml:space="preserve"> </w:t>
      </w:r>
      <w:proofErr w:type="spellStart"/>
      <w:r w:rsidRPr="00952920">
        <w:rPr>
          <w:rFonts w:ascii="Consolas" w:eastAsiaTheme="minorHAnsi" w:hAnsi="Consolas" w:cs="Courier New"/>
          <w:sz w:val="20"/>
          <w:szCs w:val="20"/>
        </w:rPr>
        <w:t>0</w:t>
      </w:r>
      <w:proofErr w:type="spellEnd"/>
    </w:p>
    <w:p w:rsidR="00952920" w:rsidRDefault="00952920" w:rsidP="00952920">
      <w:pPr>
        <w:autoSpaceDE w:val="0"/>
        <w:autoSpaceDN w:val="0"/>
        <w:adjustRightInd w:val="0"/>
        <w:rPr>
          <w:rFonts w:ascii="Consolas" w:eastAsiaTheme="minorHAnsi" w:hAnsi="Consolas" w:cs="Courier New"/>
          <w:sz w:val="20"/>
          <w:szCs w:val="20"/>
        </w:rPr>
      </w:pPr>
      <w:r w:rsidRPr="00952920">
        <w:rPr>
          <w:rFonts w:ascii="Consolas" w:eastAsiaTheme="minorHAnsi" w:hAnsi="Consolas" w:cs="Courier New"/>
          <w:sz w:val="20"/>
          <w:szCs w:val="20"/>
        </w:rPr>
        <w:t xml:space="preserve">0.99614 0.00006 0.0006 0.00203 </w:t>
      </w:r>
    </w:p>
    <w:p w:rsidR="00A910DD" w:rsidRDefault="00A910DD" w:rsidP="00952920">
      <w:pPr>
        <w:autoSpaceDE w:val="0"/>
        <w:autoSpaceDN w:val="0"/>
        <w:adjustRightInd w:val="0"/>
        <w:rPr>
          <w:rFonts w:ascii="Consolas" w:eastAsiaTheme="minorHAnsi" w:hAnsi="Consolas" w:cs="Courier New"/>
          <w:sz w:val="20"/>
          <w:szCs w:val="20"/>
        </w:rPr>
      </w:pPr>
    </w:p>
    <w:p w:rsidR="00A910DD" w:rsidRDefault="00A910DD" w:rsidP="00A910DD">
      <w:pPr>
        <w:rPr>
          <w:sz w:val="32"/>
          <w:u w:val="single"/>
        </w:rPr>
      </w:pPr>
      <w:r>
        <w:rPr>
          <w:sz w:val="32"/>
          <w:u w:val="single"/>
        </w:rPr>
        <w:t>6 in – 5 hidden – 4 out (5000 cycles)</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0 0.99524 0.00073 0.00047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#2.1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0 0.94396 0.00014 0.16218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#3.1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0 0.93255 0.00003 0.03357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#4.1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0 0.8946 0.00005 0.22165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0 0.60942 0.00002 0.7434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#6.1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0 0.6856 0.00002 0.69536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#7.1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0 0.87475 0.00004 0.30238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#8.1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0 0.96117 0.00009 0.04665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#9.1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lastRenderedPageBreak/>
        <w:t xml:space="preserve">0 0.95063 0.00008 0.13019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0 0.88237 0.00003 0.27457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#51.1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0.00402 0.00112 0.99965 0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#52.1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0.00435 0.00345 0.99797 0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#53.1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0.00136 0.01201 0.99739 0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#54.1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0.00064 0.16568 0.98211 0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#55.1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0.00278 0.00404 0.99822 0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#56.1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0.00135 0.00391 0.99921 0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#57.1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0.00128 0.01296 0.99728 0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#58.1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0.00744 0.00429 0.99969 0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#59.1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0.0019 0.01533 0.99812 0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#60.1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1 0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0.00166 0.04265 0.99537 0</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#101.1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0 0.99042 0.00021 0.00662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#102.1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0.00097 0.9699 0.00136 0.00037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#103.1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0 0.99312 0.00013 0.00354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#104.1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0.00001 0.99624 0.00133 0.00023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#105.1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0.00009 0.99529 0.00231 0.00005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#106.1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0 0.99486 0.00031 0.00108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#107.1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0.00011 0.97337 0.00072 0.0016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#108.1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0.00004 0.99077 0.00171 0.001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#109.1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0 0.98924 0.00013 0.00743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#110.1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0 1 0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0 0.99658 0.00138 0.00051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#151.1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lastRenderedPageBreak/>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0.99897 0.01701 0.00141 0.00045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#152.1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0.99173 0.02962 0.00275 0.0048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#153.1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0.99765 0.01475 0.0011 0.00595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#154.1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0.00147 0.87623 0.1965 0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#155.1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0.99822 0.01582 0.00324 0.00062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#156.1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0.98309 0.04754 0.00178 0.00268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#157.1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0.99912 0.00988 0.00171 0.00235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#158.1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0.98958 0.05588 0.0015 0.00133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#159.1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0.986 0.06708 0.00164 0.00082 </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#160.1</w:t>
      </w:r>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1 0 </w:t>
      </w:r>
      <w:proofErr w:type="spellStart"/>
      <w:r w:rsidRPr="00365D35">
        <w:rPr>
          <w:rFonts w:ascii="Consolas" w:eastAsiaTheme="minorHAnsi" w:hAnsi="Consolas" w:cs="Courier New"/>
          <w:sz w:val="20"/>
          <w:szCs w:val="20"/>
        </w:rPr>
        <w:t>0</w:t>
      </w:r>
      <w:proofErr w:type="spellEnd"/>
      <w:r w:rsidRPr="00365D35">
        <w:rPr>
          <w:rFonts w:ascii="Consolas" w:eastAsiaTheme="minorHAnsi" w:hAnsi="Consolas" w:cs="Courier New"/>
          <w:sz w:val="20"/>
          <w:szCs w:val="20"/>
        </w:rPr>
        <w:t xml:space="preserve"> </w:t>
      </w:r>
      <w:proofErr w:type="spellStart"/>
      <w:r w:rsidRPr="00365D35">
        <w:rPr>
          <w:rFonts w:ascii="Consolas" w:eastAsiaTheme="minorHAnsi" w:hAnsi="Consolas" w:cs="Courier New"/>
          <w:sz w:val="20"/>
          <w:szCs w:val="20"/>
        </w:rPr>
        <w:t>0</w:t>
      </w:r>
      <w:proofErr w:type="spellEnd"/>
    </w:p>
    <w:p w:rsidR="00073DD5" w:rsidRPr="00365D35" w:rsidRDefault="00073DD5" w:rsidP="00073DD5">
      <w:pPr>
        <w:autoSpaceDE w:val="0"/>
        <w:autoSpaceDN w:val="0"/>
        <w:adjustRightInd w:val="0"/>
        <w:rPr>
          <w:rFonts w:ascii="Consolas" w:eastAsiaTheme="minorHAnsi" w:hAnsi="Consolas" w:cs="Courier New"/>
          <w:sz w:val="20"/>
          <w:szCs w:val="20"/>
        </w:rPr>
      </w:pPr>
      <w:r w:rsidRPr="00365D35">
        <w:rPr>
          <w:rFonts w:ascii="Consolas" w:eastAsiaTheme="minorHAnsi" w:hAnsi="Consolas" w:cs="Courier New"/>
          <w:sz w:val="20"/>
          <w:szCs w:val="20"/>
        </w:rPr>
        <w:t xml:space="preserve">0.98343 0.05454 0.00081 0.00174 </w:t>
      </w:r>
    </w:p>
    <w:p w:rsidR="00073DD5" w:rsidRDefault="00073DD5" w:rsidP="00073DD5">
      <w:pPr>
        <w:autoSpaceDE w:val="0"/>
        <w:autoSpaceDN w:val="0"/>
        <w:adjustRightInd w:val="0"/>
        <w:rPr>
          <w:rFonts w:ascii="Courier New" w:eastAsiaTheme="minorHAnsi" w:hAnsi="Courier New" w:cs="Courier New"/>
          <w:sz w:val="22"/>
          <w:szCs w:val="22"/>
        </w:rPr>
      </w:pPr>
    </w:p>
    <w:p w:rsidR="00A910DD" w:rsidRDefault="00A910DD" w:rsidP="00952920">
      <w:pPr>
        <w:autoSpaceDE w:val="0"/>
        <w:autoSpaceDN w:val="0"/>
        <w:adjustRightInd w:val="0"/>
        <w:rPr>
          <w:rFonts w:ascii="Consolas" w:eastAsiaTheme="minorHAnsi" w:hAnsi="Consolas" w:cs="Courier New"/>
          <w:sz w:val="20"/>
          <w:szCs w:val="20"/>
        </w:rPr>
      </w:pPr>
    </w:p>
    <w:p w:rsidR="00763B4D" w:rsidRDefault="00D40B17" w:rsidP="00763B4D">
      <w:pPr>
        <w:rPr>
          <w:sz w:val="32"/>
          <w:u w:val="single"/>
        </w:rPr>
      </w:pPr>
      <w:r>
        <w:rPr>
          <w:sz w:val="32"/>
          <w:u w:val="single"/>
        </w:rPr>
        <w:t>Review of outputs:</w:t>
      </w:r>
    </w:p>
    <w:p w:rsidR="00D40B17" w:rsidRPr="007107ED" w:rsidRDefault="007107ED" w:rsidP="00763B4D">
      <w:pPr>
        <w:rPr>
          <w:sz w:val="32"/>
          <w:u w:val="single"/>
        </w:rPr>
      </w:pPr>
      <w:r>
        <w:rPr>
          <w:sz w:val="32"/>
          <w:u w:val="single"/>
        </w:rPr>
        <w:t>6-5-4:</w:t>
      </w:r>
    </w:p>
    <w:p w:rsidR="007107ED" w:rsidRPr="00D92D57" w:rsidRDefault="007107ED" w:rsidP="007107ED">
      <w:pPr>
        <w:rPr>
          <w:sz w:val="28"/>
        </w:rPr>
      </w:pPr>
      <w:r w:rsidRPr="00D92D57">
        <w:rPr>
          <w:sz w:val="28"/>
        </w:rPr>
        <w:t xml:space="preserve">The </w:t>
      </w:r>
      <w:r w:rsidR="00045322">
        <w:rPr>
          <w:sz w:val="28"/>
        </w:rPr>
        <w:t>test data doesn’t train very well in this version</w:t>
      </w:r>
      <w:r>
        <w:rPr>
          <w:sz w:val="28"/>
        </w:rPr>
        <w:t xml:space="preserve"> </w:t>
      </w:r>
      <w:r w:rsidR="00411371">
        <w:rPr>
          <w:sz w:val="28"/>
        </w:rPr>
        <w:t>as the neural network has trouble when guessing the correct output at the beginning of the</w:t>
      </w:r>
      <w:r w:rsidR="00F80CFA">
        <w:rPr>
          <w:sz w:val="28"/>
        </w:rPr>
        <w:t xml:space="preserve"> test</w:t>
      </w:r>
      <w:r w:rsidR="00411371">
        <w:rPr>
          <w:sz w:val="28"/>
        </w:rPr>
        <w:t xml:space="preserve"> data</w:t>
      </w:r>
      <w:r w:rsidR="00F80CFA">
        <w:rPr>
          <w:sz w:val="28"/>
        </w:rPr>
        <w:t xml:space="preserve"> thinking that all values in column four are others</w:t>
      </w:r>
      <w:r w:rsidR="00411371">
        <w:rPr>
          <w:sz w:val="28"/>
        </w:rPr>
        <w:t>. However later on in</w:t>
      </w:r>
      <w:r w:rsidR="00F80CFA">
        <w:rPr>
          <w:sz w:val="28"/>
        </w:rPr>
        <w:t xml:space="preserve"> the</w:t>
      </w:r>
      <w:r w:rsidR="00411371">
        <w:rPr>
          <w:sz w:val="28"/>
        </w:rPr>
        <w:t xml:space="preserve"> other parts it does start to guess the correct data with quite a high certainty.</w:t>
      </w:r>
    </w:p>
    <w:p w:rsidR="007107ED" w:rsidRDefault="007107ED" w:rsidP="00C354AB">
      <w:pPr>
        <w:spacing w:line="276" w:lineRule="auto"/>
        <w:rPr>
          <w:sz w:val="32"/>
          <w:u w:val="single"/>
        </w:rPr>
      </w:pPr>
      <w:r>
        <w:rPr>
          <w:sz w:val="32"/>
          <w:u w:val="single"/>
        </w:rPr>
        <w:t>6-10-4:</w:t>
      </w:r>
    </w:p>
    <w:p w:rsidR="00411371" w:rsidRPr="00C354AB" w:rsidRDefault="00C354AB" w:rsidP="00C354AB">
      <w:pPr>
        <w:spacing w:line="276" w:lineRule="auto"/>
        <w:rPr>
          <w:sz w:val="28"/>
        </w:rPr>
      </w:pPr>
      <w:r w:rsidRPr="00C354AB">
        <w:rPr>
          <w:sz w:val="28"/>
        </w:rPr>
        <w:t xml:space="preserve">The test data </w:t>
      </w:r>
      <w:r>
        <w:rPr>
          <w:sz w:val="28"/>
        </w:rPr>
        <w:t>in this version still doesn’t train very well in the beginning of this version however the neural network does lean a little more toward the correct answer than in previous versions</w:t>
      </w:r>
      <w:r w:rsidR="00DA7F35">
        <w:rPr>
          <w:sz w:val="28"/>
        </w:rPr>
        <w:t xml:space="preserve"> but still gets it completely wrong. The rest of the data in doesn’t change its guess very much.</w:t>
      </w:r>
    </w:p>
    <w:p w:rsidR="007107ED" w:rsidRDefault="007107ED" w:rsidP="00C354AB">
      <w:pPr>
        <w:spacing w:line="276" w:lineRule="auto"/>
        <w:rPr>
          <w:sz w:val="32"/>
          <w:u w:val="single"/>
        </w:rPr>
      </w:pPr>
      <w:r>
        <w:rPr>
          <w:sz w:val="32"/>
          <w:u w:val="single"/>
        </w:rPr>
        <w:t>6-2-4:</w:t>
      </w:r>
    </w:p>
    <w:p w:rsidR="007107ED" w:rsidRPr="00786BDB" w:rsidRDefault="00CF6611" w:rsidP="00786BDB">
      <w:pPr>
        <w:spacing w:line="276" w:lineRule="auto"/>
        <w:rPr>
          <w:sz w:val="28"/>
        </w:rPr>
      </w:pPr>
      <w:r>
        <w:rPr>
          <w:sz w:val="28"/>
        </w:rPr>
        <w:t>While the data at the end of these tests does not change very much everything in the first second and third column appears to be successfully guessed correctly. It is still t</w:t>
      </w:r>
      <w:r w:rsidR="004C597F">
        <w:rPr>
          <w:sz w:val="28"/>
        </w:rPr>
        <w:t>h</w:t>
      </w:r>
      <w:r>
        <w:rPr>
          <w:sz w:val="28"/>
        </w:rPr>
        <w:t>e beginning of the</w:t>
      </w:r>
      <w:r w:rsidR="004C597F">
        <w:rPr>
          <w:sz w:val="28"/>
        </w:rPr>
        <w:t xml:space="preserve"> test data</w:t>
      </w:r>
      <w:r>
        <w:rPr>
          <w:sz w:val="28"/>
        </w:rPr>
        <w:t xml:space="preserve"> that the neural network has a problem with and this arrangement of nodes</w:t>
      </w:r>
      <w:r w:rsidR="004C597F">
        <w:rPr>
          <w:sz w:val="28"/>
        </w:rPr>
        <w:t xml:space="preserve"> </w:t>
      </w:r>
      <w:r>
        <w:rPr>
          <w:sz w:val="28"/>
        </w:rPr>
        <w:t>managed to confuse the n</w:t>
      </w:r>
      <w:r w:rsidR="00F80CFA">
        <w:rPr>
          <w:sz w:val="28"/>
        </w:rPr>
        <w:t>etwork even more in most places and makes guesses it is sure is right in places that it definitely isn’t. However it does succeed to get one or two in this category correctly this time.</w:t>
      </w:r>
    </w:p>
    <w:p w:rsidR="008C49CC" w:rsidRDefault="008C49CC" w:rsidP="007107ED">
      <w:pPr>
        <w:rPr>
          <w:sz w:val="32"/>
          <w:u w:val="single"/>
        </w:rPr>
      </w:pPr>
    </w:p>
    <w:p w:rsidR="0072532E" w:rsidRPr="0072532E" w:rsidRDefault="0072532E" w:rsidP="007107ED">
      <w:pPr>
        <w:rPr>
          <w:sz w:val="36"/>
          <w:u w:val="single"/>
        </w:rPr>
      </w:pPr>
      <w:r w:rsidRPr="0072532E">
        <w:rPr>
          <w:sz w:val="32"/>
          <w:u w:val="single"/>
        </w:rPr>
        <w:lastRenderedPageBreak/>
        <w:t>6</w:t>
      </w:r>
      <w:r>
        <w:rPr>
          <w:sz w:val="32"/>
          <w:u w:val="single"/>
        </w:rPr>
        <w:t xml:space="preserve">-5-4 </w:t>
      </w:r>
      <w:bookmarkStart w:id="36" w:name="_GoBack"/>
      <w:bookmarkEnd w:id="36"/>
      <w:r>
        <w:rPr>
          <w:sz w:val="32"/>
          <w:u w:val="single"/>
        </w:rPr>
        <w:t>(5000 cycles)</w:t>
      </w:r>
    </w:p>
    <w:p w:rsidR="00786BDB" w:rsidRDefault="00F80CFA">
      <w:pPr>
        <w:spacing w:after="200" w:line="276" w:lineRule="auto"/>
        <w:rPr>
          <w:sz w:val="28"/>
        </w:rPr>
      </w:pPr>
      <w:r>
        <w:rPr>
          <w:sz w:val="28"/>
        </w:rPr>
        <w:t xml:space="preserve">Increasing the amount of cycles it goes through the data does seem to have the desired effect of increasing the amount of right guesses on the fourth column of data. However in these changes the network still isn’t completely certain </w:t>
      </w:r>
      <w:r w:rsidR="00786BDB">
        <w:rPr>
          <w:sz w:val="28"/>
        </w:rPr>
        <w:t>that</w:t>
      </w:r>
      <w:r>
        <w:rPr>
          <w:sz w:val="28"/>
        </w:rPr>
        <w:t xml:space="preserve"> this data</w:t>
      </w:r>
      <w:r w:rsidR="00786BDB">
        <w:rPr>
          <w:sz w:val="28"/>
        </w:rPr>
        <w:t xml:space="preserve"> is correct and is usually guessing between two with the right answer only narrowly being right.</w:t>
      </w:r>
    </w:p>
    <w:p w:rsidR="00EB3B53" w:rsidRDefault="00786BDB">
      <w:pPr>
        <w:spacing w:after="200" w:line="276" w:lineRule="auto"/>
        <w:rPr>
          <w:sz w:val="32"/>
          <w:u w:val="single"/>
        </w:rPr>
      </w:pPr>
      <w:r>
        <w:rPr>
          <w:sz w:val="28"/>
        </w:rPr>
        <w:t>In conclusion this data isn’t very trainable in a neural network it should learn the data in the fourth column as easily as the rest but for some reason it just gets lost. The amount of wrong guesses can be minimised but not by enough to make this data able to be used effectively.</w:t>
      </w:r>
      <w:r w:rsidR="00EB3B53">
        <w:rPr>
          <w:sz w:val="32"/>
          <w:u w:val="single"/>
        </w:rPr>
        <w:br w:type="page"/>
      </w:r>
    </w:p>
    <w:p w:rsidR="00763B4D" w:rsidRDefault="00763B4D" w:rsidP="00763B4D">
      <w:pPr>
        <w:rPr>
          <w:sz w:val="32"/>
          <w:u w:val="single"/>
        </w:rPr>
      </w:pPr>
      <w:r>
        <w:rPr>
          <w:sz w:val="32"/>
          <w:u w:val="single"/>
        </w:rPr>
        <w:lastRenderedPageBreak/>
        <w:t>Part 3:- A Review on Neural Net</w:t>
      </w:r>
      <w:r w:rsidR="00214129">
        <w:rPr>
          <w:sz w:val="32"/>
          <w:u w:val="single"/>
        </w:rPr>
        <w:t>works</w:t>
      </w:r>
    </w:p>
    <w:p w:rsidR="00F3156C" w:rsidRDefault="002D5B6E" w:rsidP="00763B4D">
      <w:pPr>
        <w:rPr>
          <w:sz w:val="28"/>
        </w:rPr>
      </w:pPr>
      <w:r>
        <w:rPr>
          <w:sz w:val="28"/>
        </w:rPr>
        <w:t>N</w:t>
      </w:r>
      <w:r w:rsidR="00EB3B53" w:rsidRPr="002D5B6E">
        <w:rPr>
          <w:sz w:val="28"/>
        </w:rPr>
        <w:t>eural networks excel at recognising the patterns in data</w:t>
      </w:r>
      <w:r>
        <w:rPr>
          <w:sz w:val="28"/>
        </w:rPr>
        <w:t xml:space="preserve"> not just characters it does this</w:t>
      </w:r>
      <w:r w:rsidRPr="002D5B6E">
        <w:rPr>
          <w:sz w:val="28"/>
        </w:rPr>
        <w:t xml:space="preserve"> by identifying differences within different types of data and then showing the probability </w:t>
      </w:r>
      <w:r w:rsidR="00EB3B53" w:rsidRPr="002D5B6E">
        <w:rPr>
          <w:sz w:val="28"/>
        </w:rPr>
        <w:t>using neural</w:t>
      </w:r>
      <w:r w:rsidR="00D40B17" w:rsidRPr="002D5B6E">
        <w:rPr>
          <w:sz w:val="28"/>
        </w:rPr>
        <w:t xml:space="preserve"> networks as a problem solving paradigm</w:t>
      </w:r>
      <w:r w:rsidR="00EB3B53" w:rsidRPr="002D5B6E">
        <w:rPr>
          <w:sz w:val="28"/>
        </w:rPr>
        <w:t xml:space="preserve"> can be used to solve a lot of real world problems. </w:t>
      </w:r>
      <w:r>
        <w:rPr>
          <w:sz w:val="28"/>
        </w:rPr>
        <w:t>T</w:t>
      </w:r>
      <w:r w:rsidR="00EB3B53" w:rsidRPr="002D5B6E">
        <w:rPr>
          <w:sz w:val="28"/>
        </w:rPr>
        <w:t>he problem</w:t>
      </w:r>
      <w:r>
        <w:rPr>
          <w:sz w:val="28"/>
        </w:rPr>
        <w:t>s in the real world that can be solved with neural networks</w:t>
      </w:r>
      <w:r w:rsidR="00EB3B53" w:rsidRPr="002D5B6E">
        <w:rPr>
          <w:sz w:val="28"/>
        </w:rPr>
        <w:t xml:space="preserve"> can be both complex</w:t>
      </w:r>
      <w:r w:rsidR="007703C3">
        <w:rPr>
          <w:sz w:val="28"/>
        </w:rPr>
        <w:t xml:space="preserve"> and simple problems</w:t>
      </w:r>
      <w:r w:rsidR="00EB3B53" w:rsidRPr="002D5B6E">
        <w:rPr>
          <w:sz w:val="28"/>
        </w:rPr>
        <w:t xml:space="preserve"> such as using a neural network to</w:t>
      </w:r>
      <w:r w:rsidR="00214129">
        <w:rPr>
          <w:sz w:val="28"/>
        </w:rPr>
        <w:t xml:space="preserve"> create a </w:t>
      </w:r>
      <w:r w:rsidR="00B90E3F">
        <w:rPr>
          <w:sz w:val="28"/>
        </w:rPr>
        <w:t>self-driving</w:t>
      </w:r>
      <w:r w:rsidR="00214129">
        <w:rPr>
          <w:sz w:val="28"/>
        </w:rPr>
        <w:t xml:space="preserve"> car</w:t>
      </w:r>
      <w:r w:rsidR="007703C3">
        <w:rPr>
          <w:sz w:val="28"/>
        </w:rPr>
        <w:t xml:space="preserve"> as posted on the </w:t>
      </w:r>
      <w:proofErr w:type="spellStart"/>
      <w:r w:rsidR="00B90E3F">
        <w:rPr>
          <w:sz w:val="28"/>
        </w:rPr>
        <w:t>NVidia</w:t>
      </w:r>
      <w:proofErr w:type="spellEnd"/>
      <w:r w:rsidR="007703C3">
        <w:rPr>
          <w:sz w:val="28"/>
        </w:rPr>
        <w:t xml:space="preserve"> website (2015). This problem would require being solved by using a deep learning approach</w:t>
      </w:r>
      <w:r w:rsidR="00214129">
        <w:rPr>
          <w:sz w:val="28"/>
        </w:rPr>
        <w:t xml:space="preserve"> </w:t>
      </w:r>
      <w:r w:rsidR="007703C3">
        <w:rPr>
          <w:sz w:val="28"/>
        </w:rPr>
        <w:t>which would include solving problem</w:t>
      </w:r>
      <w:r w:rsidR="00F3156C">
        <w:rPr>
          <w:sz w:val="28"/>
        </w:rPr>
        <w:t>s like identifying</w:t>
      </w:r>
      <w:r w:rsidR="007703C3">
        <w:rPr>
          <w:sz w:val="28"/>
        </w:rPr>
        <w:t xml:space="preserve"> how to make a machine drive whilst obeying the rules of the road</w:t>
      </w:r>
      <w:r w:rsidR="00F3156C">
        <w:rPr>
          <w:sz w:val="28"/>
        </w:rPr>
        <w:t xml:space="preserve"> such as how to identify different types of vehicles identifying stop signals, where to turn and when to pull out etc</w:t>
      </w:r>
      <w:r w:rsidR="007703C3">
        <w:rPr>
          <w:sz w:val="28"/>
        </w:rPr>
        <w:t>.</w:t>
      </w:r>
      <w:r w:rsidR="00F3156C">
        <w:rPr>
          <w:sz w:val="28"/>
        </w:rPr>
        <w:t xml:space="preserve"> Once the problem of a driveable car via a machine is solved by a neural network </w:t>
      </w:r>
      <w:r w:rsidR="00696C9E">
        <w:rPr>
          <w:sz w:val="28"/>
        </w:rPr>
        <w:t>other</w:t>
      </w:r>
      <w:r w:rsidR="00F3156C">
        <w:rPr>
          <w:sz w:val="28"/>
        </w:rPr>
        <w:t xml:space="preserve"> neural network</w:t>
      </w:r>
      <w:r w:rsidR="00696C9E">
        <w:rPr>
          <w:sz w:val="28"/>
        </w:rPr>
        <w:t>s</w:t>
      </w:r>
      <w:r w:rsidR="00F3156C">
        <w:rPr>
          <w:sz w:val="28"/>
        </w:rPr>
        <w:t xml:space="preserve"> could be created in order to analyse the data between cars driven by people and cars driven by machine</w:t>
      </w:r>
      <w:r w:rsidR="00696C9E">
        <w:rPr>
          <w:sz w:val="28"/>
        </w:rPr>
        <w:t xml:space="preserve">. </w:t>
      </w:r>
      <w:r w:rsidR="000726C4">
        <w:rPr>
          <w:sz w:val="28"/>
        </w:rPr>
        <w:t>These neural networks</w:t>
      </w:r>
      <w:r w:rsidR="00696C9E">
        <w:rPr>
          <w:sz w:val="28"/>
        </w:rPr>
        <w:t xml:space="preserve"> could then analyse and predict how safe </w:t>
      </w:r>
      <w:r w:rsidR="000726C4">
        <w:rPr>
          <w:sz w:val="28"/>
        </w:rPr>
        <w:t>each of these can be and the resulting data can be comp</w:t>
      </w:r>
      <w:r w:rsidR="00AD4B69">
        <w:rPr>
          <w:sz w:val="28"/>
        </w:rPr>
        <w:t>ared to check the safety of both</w:t>
      </w:r>
      <w:r w:rsidR="000726C4">
        <w:rPr>
          <w:sz w:val="28"/>
        </w:rPr>
        <w:t xml:space="preserve">. </w:t>
      </w:r>
      <w:r w:rsidR="00696C9E">
        <w:rPr>
          <w:sz w:val="28"/>
        </w:rPr>
        <w:t xml:space="preserve"> </w:t>
      </w:r>
    </w:p>
    <w:p w:rsidR="00D40B17" w:rsidRDefault="00F3156C" w:rsidP="00763B4D">
      <w:pPr>
        <w:rPr>
          <w:sz w:val="28"/>
        </w:rPr>
      </w:pPr>
      <w:r>
        <w:rPr>
          <w:sz w:val="28"/>
        </w:rPr>
        <w:t xml:space="preserve">Another application of using a </w:t>
      </w:r>
      <w:r w:rsidR="00595BF0">
        <w:rPr>
          <w:sz w:val="28"/>
        </w:rPr>
        <w:t>neural</w:t>
      </w:r>
      <w:r>
        <w:rPr>
          <w:sz w:val="28"/>
        </w:rPr>
        <w:t xml:space="preserve"> network in order to solve a problem</w:t>
      </w:r>
      <w:r w:rsidR="007703C3">
        <w:rPr>
          <w:sz w:val="28"/>
        </w:rPr>
        <w:t xml:space="preserve"> </w:t>
      </w:r>
      <w:r w:rsidR="000726C4">
        <w:rPr>
          <w:sz w:val="28"/>
        </w:rPr>
        <w:t xml:space="preserve">is using one to </w:t>
      </w:r>
      <w:r w:rsidR="00591BA9">
        <w:rPr>
          <w:sz w:val="28"/>
        </w:rPr>
        <w:t>try to recognise handwritten digits as explained by Nielsen (2017)</w:t>
      </w:r>
      <w:r w:rsidR="00AD4B69">
        <w:rPr>
          <w:sz w:val="28"/>
        </w:rPr>
        <w:t xml:space="preserve"> that doing so in a human brain requires the use of multiple visual cortices in order to recognise the shapes of these numbers. In order for a neural network to successfully</w:t>
      </w:r>
      <w:r w:rsidR="002330FE">
        <w:rPr>
          <w:sz w:val="28"/>
        </w:rPr>
        <w:t xml:space="preserve"> identify someone’s handwriting it would take the neural network learning the pattern through using an image recognition pattern on a large number of images on handwritten digits. The code that can be used to achieve this can be written in just 74 lines and can have a success rate of up to 96 percent.</w:t>
      </w:r>
      <w:r w:rsidR="00DC4E61">
        <w:rPr>
          <w:sz w:val="28"/>
        </w:rPr>
        <w:t xml:space="preserve"> This sort of neural network is used by types of companies that include banks when processing cheques and the post office when trying to recognise written addresses.</w:t>
      </w:r>
    </w:p>
    <w:p w:rsidR="00AD4B69" w:rsidRDefault="00614B71" w:rsidP="00763B4D">
      <w:pPr>
        <w:rPr>
          <w:sz w:val="28"/>
        </w:rPr>
      </w:pPr>
      <w:r>
        <w:rPr>
          <w:sz w:val="28"/>
        </w:rPr>
        <w:t>The problem with using neural networks in general not just to solve problems is that the data selected for them must be selected carefully in order to avoid any faults in its logic. The further problem also occurs that should the neural network develop a fault in the first place it likely won’t be detected until the whole thing blows up with an error.</w:t>
      </w:r>
    </w:p>
    <w:p w:rsidR="00EB3B53" w:rsidRDefault="00E51EE8" w:rsidP="00465092">
      <w:pPr>
        <w:spacing w:after="200" w:line="276" w:lineRule="auto"/>
      </w:pPr>
      <w:r>
        <w:rPr>
          <w:sz w:val="28"/>
        </w:rPr>
        <w:t>Some typical a</w:t>
      </w:r>
      <w:r w:rsidR="007703C3">
        <w:rPr>
          <w:sz w:val="28"/>
        </w:rPr>
        <w:t>pplication areas of neural networks</w:t>
      </w:r>
      <w:r w:rsidR="00D2779D">
        <w:rPr>
          <w:sz w:val="28"/>
        </w:rPr>
        <w:t xml:space="preserve"> according to Prince, N. N. (2011)</w:t>
      </w:r>
      <w:r>
        <w:rPr>
          <w:sz w:val="28"/>
        </w:rPr>
        <w:t xml:space="preserve"> include in</w:t>
      </w:r>
      <w:r w:rsidR="007703C3">
        <w:rPr>
          <w:sz w:val="28"/>
        </w:rPr>
        <w:t xml:space="preserve"> business</w:t>
      </w:r>
      <w:r>
        <w:rPr>
          <w:sz w:val="28"/>
        </w:rPr>
        <w:t xml:space="preserve">es for </w:t>
      </w:r>
      <w:r w:rsidR="00D2779D">
        <w:rPr>
          <w:sz w:val="28"/>
        </w:rPr>
        <w:t xml:space="preserve">allocating resources and scheduling. Neural networks can also be used for marketing analysis purposes. In order to do this the neural network </w:t>
      </w:r>
      <w:r w:rsidR="00AD7FFE">
        <w:rPr>
          <w:sz w:val="28"/>
        </w:rPr>
        <w:t>c</w:t>
      </w:r>
      <w:r w:rsidR="00D2779D">
        <w:rPr>
          <w:sz w:val="28"/>
        </w:rPr>
        <w:t>ould be used</w:t>
      </w:r>
      <w:r w:rsidR="00AD7FFE">
        <w:rPr>
          <w:sz w:val="28"/>
        </w:rPr>
        <w:t xml:space="preserve"> when creating a model of the statistics obtained so that management can make decisions of these models when it comes to their customers. An example </w:t>
      </w:r>
      <w:r w:rsidR="00A554B0">
        <w:rPr>
          <w:sz w:val="28"/>
        </w:rPr>
        <w:t>of an area that this would be useful is</w:t>
      </w:r>
      <w:r w:rsidR="00D2779D">
        <w:rPr>
          <w:sz w:val="28"/>
        </w:rPr>
        <w:t xml:space="preserve"> to</w:t>
      </w:r>
      <w:r>
        <w:rPr>
          <w:sz w:val="28"/>
        </w:rPr>
        <w:t xml:space="preserve"> </w:t>
      </w:r>
      <w:r w:rsidR="00AD7FFE">
        <w:rPr>
          <w:sz w:val="28"/>
        </w:rPr>
        <w:t>assist in the market</w:t>
      </w:r>
      <w:r w:rsidR="00A554B0">
        <w:rPr>
          <w:sz w:val="28"/>
        </w:rPr>
        <w:t>ing of airline seat allocations.</w:t>
      </w:r>
      <w:r w:rsidR="007703C3">
        <w:rPr>
          <w:sz w:val="28"/>
        </w:rPr>
        <w:t xml:space="preserve"> </w:t>
      </w:r>
      <w:r w:rsidR="00A554B0">
        <w:rPr>
          <w:sz w:val="28"/>
        </w:rPr>
        <w:t>T</w:t>
      </w:r>
      <w:r w:rsidR="00AB00F0">
        <w:rPr>
          <w:sz w:val="28"/>
        </w:rPr>
        <w:t xml:space="preserve">he </w:t>
      </w:r>
      <w:r w:rsidR="00736C47">
        <w:rPr>
          <w:sz w:val="28"/>
        </w:rPr>
        <w:t>financial</w:t>
      </w:r>
      <w:r w:rsidR="00AB00F0">
        <w:rPr>
          <w:sz w:val="28"/>
        </w:rPr>
        <w:t xml:space="preserve"> market</w:t>
      </w:r>
      <w:r w:rsidR="00A554B0">
        <w:rPr>
          <w:sz w:val="28"/>
        </w:rPr>
        <w:t xml:space="preserve"> would also be a good place that th</w:t>
      </w:r>
      <w:r w:rsidR="00736C47">
        <w:rPr>
          <w:sz w:val="28"/>
        </w:rPr>
        <w:t xml:space="preserve">e neural networks could be used in order to feed in the information of customers to predict the sales of items in order to set prices higher or lower which is known as forecasting. Other areas a neural network </w:t>
      </w:r>
      <w:r w:rsidR="00736C47">
        <w:rPr>
          <w:sz w:val="28"/>
        </w:rPr>
        <w:lastRenderedPageBreak/>
        <w:t>could be useful in predictions would be in the medical area with an online physician application. This application could be used to store a large amount of medical files from various patients and then learn these patients’ specific data when it comes to their symptoms, diagnosis and the treatment for the case. T</w:t>
      </w:r>
      <w:r w:rsidR="00A455C6">
        <w:rPr>
          <w:sz w:val="28"/>
        </w:rPr>
        <w:t xml:space="preserve">his data can then be applied to new customers who enter the details of their symptoms to which the network would output its best thought on their diagnosis and treatment. </w:t>
      </w:r>
      <w:r w:rsidR="00465092">
        <w:rPr>
          <w:sz w:val="28"/>
        </w:rPr>
        <w:t>In conclusion using a neural network to solve problems is widely used in multiple areas of businesses and beyond in order to sort their data</w:t>
      </w:r>
      <w:r w:rsidR="00653F50">
        <w:rPr>
          <w:sz w:val="28"/>
        </w:rPr>
        <w:t>. It is very useful when checking through huge amounts of data so that problems can be solved</w:t>
      </w:r>
      <w:r w:rsidR="00AA526B">
        <w:rPr>
          <w:sz w:val="28"/>
        </w:rPr>
        <w:t xml:space="preserve"> with minimal errors.</w:t>
      </w:r>
    </w:p>
    <w:p w:rsidR="007703C3" w:rsidRDefault="007703C3" w:rsidP="00763B4D">
      <w:pPr>
        <w:rPr>
          <w:sz w:val="32"/>
        </w:rPr>
      </w:pPr>
    </w:p>
    <w:p w:rsidR="007703C3" w:rsidRDefault="007703C3">
      <w:pPr>
        <w:spacing w:after="200" w:line="276" w:lineRule="auto"/>
        <w:rPr>
          <w:sz w:val="32"/>
        </w:rPr>
      </w:pPr>
      <w:r>
        <w:rPr>
          <w:sz w:val="32"/>
        </w:rPr>
        <w:br w:type="page"/>
      </w:r>
    </w:p>
    <w:p w:rsidR="00EB3B53" w:rsidRDefault="007703C3" w:rsidP="00763B4D">
      <w:pPr>
        <w:rPr>
          <w:sz w:val="32"/>
          <w:u w:val="single"/>
        </w:rPr>
      </w:pPr>
      <w:r w:rsidRPr="007703C3">
        <w:rPr>
          <w:sz w:val="32"/>
          <w:u w:val="single"/>
        </w:rPr>
        <w:lastRenderedPageBreak/>
        <w:t>References:</w:t>
      </w:r>
    </w:p>
    <w:p w:rsidR="00591BA9" w:rsidRDefault="00591BA9" w:rsidP="00763B4D">
      <w:pPr>
        <w:rPr>
          <w:rStyle w:val="selectable"/>
          <w:sz w:val="28"/>
        </w:rPr>
      </w:pPr>
      <w:proofErr w:type="gramStart"/>
      <w:r w:rsidRPr="00591BA9">
        <w:rPr>
          <w:rStyle w:val="selectable"/>
          <w:sz w:val="28"/>
        </w:rPr>
        <w:t>Nielsen, M. (2017).</w:t>
      </w:r>
      <w:proofErr w:type="gramEnd"/>
      <w:r w:rsidRPr="00591BA9">
        <w:rPr>
          <w:rStyle w:val="selectable"/>
          <w:sz w:val="28"/>
        </w:rPr>
        <w:t xml:space="preserve"> </w:t>
      </w:r>
      <w:proofErr w:type="gramStart"/>
      <w:r w:rsidRPr="00591BA9">
        <w:rPr>
          <w:rStyle w:val="selectable"/>
          <w:i/>
          <w:iCs/>
          <w:sz w:val="28"/>
        </w:rPr>
        <w:t>Neural Networks and Deep Learning</w:t>
      </w:r>
      <w:r w:rsidRPr="00591BA9">
        <w:rPr>
          <w:rStyle w:val="selectable"/>
          <w:sz w:val="28"/>
        </w:rPr>
        <w:t>.</w:t>
      </w:r>
      <w:proofErr w:type="gramEnd"/>
      <w:r w:rsidRPr="00591BA9">
        <w:rPr>
          <w:rStyle w:val="selectable"/>
          <w:sz w:val="28"/>
        </w:rPr>
        <w:t xml:space="preserve"> [</w:t>
      </w:r>
      <w:proofErr w:type="gramStart"/>
      <w:r w:rsidRPr="00591BA9">
        <w:rPr>
          <w:rStyle w:val="selectable"/>
          <w:sz w:val="28"/>
        </w:rPr>
        <w:t>online</w:t>
      </w:r>
      <w:proofErr w:type="gramEnd"/>
      <w:r w:rsidRPr="00591BA9">
        <w:rPr>
          <w:rStyle w:val="selectable"/>
          <w:sz w:val="28"/>
        </w:rPr>
        <w:t>] Neuralnetworksanddeeplearning.com. Available at: http://neuralnetworksanddeeplearning.com/chap1.html [Accessed 6 Mar. 2017].</w:t>
      </w:r>
    </w:p>
    <w:p w:rsidR="00D2779D" w:rsidRPr="00D2779D" w:rsidRDefault="00D2779D" w:rsidP="00763B4D">
      <w:pPr>
        <w:rPr>
          <w:sz w:val="40"/>
          <w:u w:val="single"/>
        </w:rPr>
      </w:pPr>
      <w:proofErr w:type="gramStart"/>
      <w:r w:rsidRPr="00D2779D">
        <w:rPr>
          <w:rStyle w:val="selectable"/>
          <w:sz w:val="28"/>
        </w:rPr>
        <w:t>Prince, N.</w:t>
      </w:r>
      <w:r>
        <w:rPr>
          <w:rStyle w:val="selectable"/>
          <w:sz w:val="28"/>
        </w:rPr>
        <w:t xml:space="preserve"> N.</w:t>
      </w:r>
      <w:r w:rsidRPr="00D2779D">
        <w:rPr>
          <w:rStyle w:val="selectable"/>
          <w:sz w:val="28"/>
        </w:rPr>
        <w:t xml:space="preserve"> (2017).</w:t>
      </w:r>
      <w:proofErr w:type="gramEnd"/>
      <w:r w:rsidRPr="00D2779D">
        <w:rPr>
          <w:rStyle w:val="selectable"/>
          <w:sz w:val="28"/>
        </w:rPr>
        <w:t xml:space="preserve"> [</w:t>
      </w:r>
      <w:proofErr w:type="gramStart"/>
      <w:r w:rsidRPr="00D2779D">
        <w:rPr>
          <w:rStyle w:val="selectable"/>
          <w:sz w:val="28"/>
        </w:rPr>
        <w:t>online</w:t>
      </w:r>
      <w:proofErr w:type="gramEnd"/>
      <w:r w:rsidRPr="00D2779D">
        <w:rPr>
          <w:rStyle w:val="selectable"/>
          <w:sz w:val="28"/>
        </w:rPr>
        <w:t>] Available at: http://www.ipcsit.com/vol20/36-ICAIT2011-A4078.pdf [Accessed 20 Mar. 2017].</w:t>
      </w:r>
    </w:p>
    <w:p w:rsidR="007703C3" w:rsidRPr="007703C3" w:rsidRDefault="007703C3" w:rsidP="00763B4D">
      <w:pPr>
        <w:rPr>
          <w:sz w:val="36"/>
          <w:u w:val="single"/>
        </w:rPr>
      </w:pPr>
      <w:r w:rsidRPr="007703C3">
        <w:rPr>
          <w:rStyle w:val="selectable"/>
          <w:sz w:val="28"/>
        </w:rPr>
        <w:t xml:space="preserve">Shapiro, D. (2017). </w:t>
      </w:r>
      <w:proofErr w:type="gramStart"/>
      <w:r w:rsidRPr="007703C3">
        <w:rPr>
          <w:rStyle w:val="selectable"/>
          <w:i/>
          <w:iCs/>
          <w:sz w:val="28"/>
        </w:rPr>
        <w:t>How Deep Learning Will Accelerate Self-Driving Cars | NVIDIA Blog</w:t>
      </w:r>
      <w:r w:rsidRPr="007703C3">
        <w:rPr>
          <w:rStyle w:val="selectable"/>
          <w:sz w:val="28"/>
        </w:rPr>
        <w:t>.</w:t>
      </w:r>
      <w:proofErr w:type="gramEnd"/>
      <w:r w:rsidRPr="007703C3">
        <w:rPr>
          <w:rStyle w:val="selectable"/>
          <w:sz w:val="28"/>
        </w:rPr>
        <w:t xml:space="preserve"> [</w:t>
      </w:r>
      <w:proofErr w:type="gramStart"/>
      <w:r w:rsidRPr="007703C3">
        <w:rPr>
          <w:rStyle w:val="selectable"/>
          <w:sz w:val="28"/>
        </w:rPr>
        <w:t>online</w:t>
      </w:r>
      <w:proofErr w:type="gramEnd"/>
      <w:r w:rsidRPr="007703C3">
        <w:rPr>
          <w:rStyle w:val="selectable"/>
          <w:sz w:val="28"/>
        </w:rPr>
        <w:t xml:space="preserve">] </w:t>
      </w:r>
      <w:proofErr w:type="gramStart"/>
      <w:r w:rsidRPr="007703C3">
        <w:rPr>
          <w:rStyle w:val="selectable"/>
          <w:sz w:val="28"/>
        </w:rPr>
        <w:t>The Official NVIDIA Blog.</w:t>
      </w:r>
      <w:proofErr w:type="gramEnd"/>
      <w:r w:rsidRPr="007703C3">
        <w:rPr>
          <w:rStyle w:val="selectable"/>
          <w:sz w:val="28"/>
        </w:rPr>
        <w:t xml:space="preserve"> Available at: https://blogs.nvidia.com/blog/2015/02/24/deep-learning-drive/ [Accessed 5 Mar. 2017].</w:t>
      </w:r>
    </w:p>
    <w:sectPr w:rsidR="007703C3" w:rsidRPr="007703C3" w:rsidSect="006B583E">
      <w:headerReference w:type="default" r:id="rId11"/>
      <w:pgSz w:w="11906" w:h="16838" w:code="9"/>
      <w:pgMar w:top="284" w:right="1440" w:bottom="284" w:left="144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EE8" w:rsidRDefault="00E51EE8" w:rsidP="00BF1E7A">
      <w:r>
        <w:separator/>
      </w:r>
    </w:p>
  </w:endnote>
  <w:endnote w:type="continuationSeparator" w:id="0">
    <w:p w:rsidR="00E51EE8" w:rsidRDefault="00E51EE8" w:rsidP="00BF1E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EE8" w:rsidRDefault="00E51EE8" w:rsidP="00BF1E7A">
      <w:r>
        <w:separator/>
      </w:r>
    </w:p>
  </w:footnote>
  <w:footnote w:type="continuationSeparator" w:id="0">
    <w:p w:rsidR="00E51EE8" w:rsidRDefault="00E51EE8" w:rsidP="00BF1E7A">
      <w:r>
        <w:continuationSeparator/>
      </w:r>
    </w:p>
  </w:footnote>
  <w:footnote w:id="1">
    <w:p w:rsidR="00E51EE8" w:rsidRPr="00862023" w:rsidRDefault="00E51EE8" w:rsidP="0075273B">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E51EE8" w:rsidRPr="00B73CD1" w:rsidRDefault="00E51EE8"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EE8" w:rsidRDefault="00E51EE8">
    <w:pPr>
      <w:pStyle w:val="Header"/>
    </w:pPr>
  </w:p>
  <w:p w:rsidR="00E51EE8" w:rsidRDefault="00E51E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2440FC"/>
    <w:multiLevelType w:val="hybridMultilevel"/>
    <w:tmpl w:val="91640FC0"/>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nsid w:val="482C0FD9"/>
    <w:multiLevelType w:val="hybridMultilevel"/>
    <w:tmpl w:val="532AF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CD4E85"/>
    <w:multiLevelType w:val="hybridMultilevel"/>
    <w:tmpl w:val="93A46FD6"/>
    <w:lvl w:ilvl="0" w:tplc="FFFC28DA">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6">
    <w:nsid w:val="7C0770DD"/>
    <w:multiLevelType w:val="hybridMultilevel"/>
    <w:tmpl w:val="93A46FD6"/>
    <w:lvl w:ilvl="0" w:tplc="FFFC28DA">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rsids>
    <w:rsidRoot w:val="00BF1E7A"/>
    <w:rsid w:val="00003B2E"/>
    <w:rsid w:val="000165BF"/>
    <w:rsid w:val="00031E47"/>
    <w:rsid w:val="00043393"/>
    <w:rsid w:val="00045322"/>
    <w:rsid w:val="00046F88"/>
    <w:rsid w:val="0006003B"/>
    <w:rsid w:val="00062A85"/>
    <w:rsid w:val="000675E7"/>
    <w:rsid w:val="000726C4"/>
    <w:rsid w:val="00073DD5"/>
    <w:rsid w:val="00087C8E"/>
    <w:rsid w:val="000A62BC"/>
    <w:rsid w:val="000B1022"/>
    <w:rsid w:val="000B21E6"/>
    <w:rsid w:val="000B53FA"/>
    <w:rsid w:val="000C5AD3"/>
    <w:rsid w:val="000D20BE"/>
    <w:rsid w:val="000D76B6"/>
    <w:rsid w:val="000E27E0"/>
    <w:rsid w:val="000E632C"/>
    <w:rsid w:val="000E6CC7"/>
    <w:rsid w:val="00113DFC"/>
    <w:rsid w:val="00132EAF"/>
    <w:rsid w:val="001334CC"/>
    <w:rsid w:val="00143AFC"/>
    <w:rsid w:val="0015015E"/>
    <w:rsid w:val="00152D71"/>
    <w:rsid w:val="00170312"/>
    <w:rsid w:val="00173BB1"/>
    <w:rsid w:val="0019041C"/>
    <w:rsid w:val="001B77CD"/>
    <w:rsid w:val="001C23F6"/>
    <w:rsid w:val="001C5A83"/>
    <w:rsid w:val="001D1288"/>
    <w:rsid w:val="001D16F3"/>
    <w:rsid w:val="001D48EC"/>
    <w:rsid w:val="001E6091"/>
    <w:rsid w:val="00200685"/>
    <w:rsid w:val="002106B9"/>
    <w:rsid w:val="00214129"/>
    <w:rsid w:val="00217A3A"/>
    <w:rsid w:val="00223E15"/>
    <w:rsid w:val="002272E3"/>
    <w:rsid w:val="002330FE"/>
    <w:rsid w:val="00242CA6"/>
    <w:rsid w:val="00246F1B"/>
    <w:rsid w:val="002524FF"/>
    <w:rsid w:val="00257CD4"/>
    <w:rsid w:val="0026048B"/>
    <w:rsid w:val="002607AA"/>
    <w:rsid w:val="00275BBE"/>
    <w:rsid w:val="00280912"/>
    <w:rsid w:val="00281D91"/>
    <w:rsid w:val="002929F6"/>
    <w:rsid w:val="002B0307"/>
    <w:rsid w:val="002B77E1"/>
    <w:rsid w:val="002D023A"/>
    <w:rsid w:val="002D5B6E"/>
    <w:rsid w:val="002D714A"/>
    <w:rsid w:val="002E044E"/>
    <w:rsid w:val="002E2C33"/>
    <w:rsid w:val="002E67F3"/>
    <w:rsid w:val="002F5328"/>
    <w:rsid w:val="003078E7"/>
    <w:rsid w:val="00314956"/>
    <w:rsid w:val="0031529E"/>
    <w:rsid w:val="00317550"/>
    <w:rsid w:val="00320811"/>
    <w:rsid w:val="00346CDB"/>
    <w:rsid w:val="00353CB8"/>
    <w:rsid w:val="003634BD"/>
    <w:rsid w:val="00365D35"/>
    <w:rsid w:val="00366940"/>
    <w:rsid w:val="00382F11"/>
    <w:rsid w:val="00390235"/>
    <w:rsid w:val="003B209B"/>
    <w:rsid w:val="003B2BDC"/>
    <w:rsid w:val="003B579E"/>
    <w:rsid w:val="003D5AD8"/>
    <w:rsid w:val="003D640A"/>
    <w:rsid w:val="003E195C"/>
    <w:rsid w:val="0041051F"/>
    <w:rsid w:val="00411371"/>
    <w:rsid w:val="004117D5"/>
    <w:rsid w:val="004148FF"/>
    <w:rsid w:val="00422BED"/>
    <w:rsid w:val="0042457E"/>
    <w:rsid w:val="004301D2"/>
    <w:rsid w:val="00432D4F"/>
    <w:rsid w:val="00436FA1"/>
    <w:rsid w:val="00437159"/>
    <w:rsid w:val="004425BF"/>
    <w:rsid w:val="00460B8C"/>
    <w:rsid w:val="00465092"/>
    <w:rsid w:val="00472A4C"/>
    <w:rsid w:val="00480668"/>
    <w:rsid w:val="00482242"/>
    <w:rsid w:val="00487757"/>
    <w:rsid w:val="00496BDC"/>
    <w:rsid w:val="004A67D8"/>
    <w:rsid w:val="004B66BE"/>
    <w:rsid w:val="004C597F"/>
    <w:rsid w:val="004D2D4A"/>
    <w:rsid w:val="004D350F"/>
    <w:rsid w:val="004E08C8"/>
    <w:rsid w:val="004F7195"/>
    <w:rsid w:val="00500BD6"/>
    <w:rsid w:val="00504338"/>
    <w:rsid w:val="00513B20"/>
    <w:rsid w:val="00517F0E"/>
    <w:rsid w:val="005369B1"/>
    <w:rsid w:val="00542905"/>
    <w:rsid w:val="00556481"/>
    <w:rsid w:val="005663F6"/>
    <w:rsid w:val="00587B2D"/>
    <w:rsid w:val="005916A1"/>
    <w:rsid w:val="00591BA9"/>
    <w:rsid w:val="00595BF0"/>
    <w:rsid w:val="005A6200"/>
    <w:rsid w:val="005C2A48"/>
    <w:rsid w:val="005C475D"/>
    <w:rsid w:val="005C4B27"/>
    <w:rsid w:val="005D03CD"/>
    <w:rsid w:val="005D43C9"/>
    <w:rsid w:val="005D5840"/>
    <w:rsid w:val="005D6C95"/>
    <w:rsid w:val="005E402A"/>
    <w:rsid w:val="00600A29"/>
    <w:rsid w:val="00610EE8"/>
    <w:rsid w:val="00614B71"/>
    <w:rsid w:val="0061676E"/>
    <w:rsid w:val="006252E4"/>
    <w:rsid w:val="0062652F"/>
    <w:rsid w:val="006359B0"/>
    <w:rsid w:val="00644043"/>
    <w:rsid w:val="00646641"/>
    <w:rsid w:val="0065022B"/>
    <w:rsid w:val="00653F50"/>
    <w:rsid w:val="00667D41"/>
    <w:rsid w:val="00675DDC"/>
    <w:rsid w:val="00683744"/>
    <w:rsid w:val="00686014"/>
    <w:rsid w:val="00696C9E"/>
    <w:rsid w:val="006B583E"/>
    <w:rsid w:val="006B5F07"/>
    <w:rsid w:val="006B61CB"/>
    <w:rsid w:val="006B72E2"/>
    <w:rsid w:val="006B7DE6"/>
    <w:rsid w:val="006C5643"/>
    <w:rsid w:val="006D2F80"/>
    <w:rsid w:val="006D6221"/>
    <w:rsid w:val="00700BFD"/>
    <w:rsid w:val="00707AE4"/>
    <w:rsid w:val="007107ED"/>
    <w:rsid w:val="007154B3"/>
    <w:rsid w:val="00715894"/>
    <w:rsid w:val="00716448"/>
    <w:rsid w:val="0072390B"/>
    <w:rsid w:val="0072532E"/>
    <w:rsid w:val="00734BCA"/>
    <w:rsid w:val="00736C47"/>
    <w:rsid w:val="007430A9"/>
    <w:rsid w:val="007442EE"/>
    <w:rsid w:val="00747FA2"/>
    <w:rsid w:val="0075273B"/>
    <w:rsid w:val="00756528"/>
    <w:rsid w:val="00763B4D"/>
    <w:rsid w:val="00766BD4"/>
    <w:rsid w:val="007703C3"/>
    <w:rsid w:val="00770A0D"/>
    <w:rsid w:val="00770AFB"/>
    <w:rsid w:val="00776FA2"/>
    <w:rsid w:val="00786BDB"/>
    <w:rsid w:val="00794624"/>
    <w:rsid w:val="00795FFC"/>
    <w:rsid w:val="007A4EA8"/>
    <w:rsid w:val="007B3E57"/>
    <w:rsid w:val="007B5CF7"/>
    <w:rsid w:val="007D0D73"/>
    <w:rsid w:val="007D2BC1"/>
    <w:rsid w:val="007D5342"/>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109"/>
    <w:rsid w:val="008913D6"/>
    <w:rsid w:val="00893C05"/>
    <w:rsid w:val="008A19BF"/>
    <w:rsid w:val="008B31C4"/>
    <w:rsid w:val="008B4A06"/>
    <w:rsid w:val="008C49CC"/>
    <w:rsid w:val="008C7A4C"/>
    <w:rsid w:val="008D7740"/>
    <w:rsid w:val="008D7765"/>
    <w:rsid w:val="00913E40"/>
    <w:rsid w:val="00920093"/>
    <w:rsid w:val="00921436"/>
    <w:rsid w:val="0092756D"/>
    <w:rsid w:val="00937CCF"/>
    <w:rsid w:val="00940371"/>
    <w:rsid w:val="00951092"/>
    <w:rsid w:val="009520F3"/>
    <w:rsid w:val="00952920"/>
    <w:rsid w:val="009615AC"/>
    <w:rsid w:val="00965434"/>
    <w:rsid w:val="009700AB"/>
    <w:rsid w:val="00985152"/>
    <w:rsid w:val="00990DB4"/>
    <w:rsid w:val="00997406"/>
    <w:rsid w:val="009977D3"/>
    <w:rsid w:val="009C36F8"/>
    <w:rsid w:val="009D4154"/>
    <w:rsid w:val="009D5353"/>
    <w:rsid w:val="009E13BB"/>
    <w:rsid w:val="009F421E"/>
    <w:rsid w:val="009F4E24"/>
    <w:rsid w:val="00A004CF"/>
    <w:rsid w:val="00A21038"/>
    <w:rsid w:val="00A22EA3"/>
    <w:rsid w:val="00A36E57"/>
    <w:rsid w:val="00A43EDD"/>
    <w:rsid w:val="00A455C6"/>
    <w:rsid w:val="00A50846"/>
    <w:rsid w:val="00A5104C"/>
    <w:rsid w:val="00A5492E"/>
    <w:rsid w:val="00A554B0"/>
    <w:rsid w:val="00A56534"/>
    <w:rsid w:val="00A56BC9"/>
    <w:rsid w:val="00A66DAD"/>
    <w:rsid w:val="00A84B22"/>
    <w:rsid w:val="00A90C29"/>
    <w:rsid w:val="00A910DD"/>
    <w:rsid w:val="00A96461"/>
    <w:rsid w:val="00A971A5"/>
    <w:rsid w:val="00AA526B"/>
    <w:rsid w:val="00AA7A8B"/>
    <w:rsid w:val="00AB00F0"/>
    <w:rsid w:val="00AB4802"/>
    <w:rsid w:val="00AC3F8E"/>
    <w:rsid w:val="00AC4C3F"/>
    <w:rsid w:val="00AC623C"/>
    <w:rsid w:val="00AC7D85"/>
    <w:rsid w:val="00AD4B69"/>
    <w:rsid w:val="00AD66FB"/>
    <w:rsid w:val="00AD7FFE"/>
    <w:rsid w:val="00AF5661"/>
    <w:rsid w:val="00B00DF5"/>
    <w:rsid w:val="00B07C21"/>
    <w:rsid w:val="00B104B9"/>
    <w:rsid w:val="00B1172C"/>
    <w:rsid w:val="00B156B4"/>
    <w:rsid w:val="00B171A3"/>
    <w:rsid w:val="00B541E7"/>
    <w:rsid w:val="00B67497"/>
    <w:rsid w:val="00B76DBA"/>
    <w:rsid w:val="00B90E3F"/>
    <w:rsid w:val="00BA3AB5"/>
    <w:rsid w:val="00BA7455"/>
    <w:rsid w:val="00BA7D71"/>
    <w:rsid w:val="00BD1456"/>
    <w:rsid w:val="00BD465A"/>
    <w:rsid w:val="00BE00BA"/>
    <w:rsid w:val="00BE4033"/>
    <w:rsid w:val="00BE5F5F"/>
    <w:rsid w:val="00BF18FE"/>
    <w:rsid w:val="00BF1E7A"/>
    <w:rsid w:val="00BF21A7"/>
    <w:rsid w:val="00BF604C"/>
    <w:rsid w:val="00C04A2B"/>
    <w:rsid w:val="00C06F5C"/>
    <w:rsid w:val="00C20A57"/>
    <w:rsid w:val="00C21993"/>
    <w:rsid w:val="00C21A3A"/>
    <w:rsid w:val="00C271A8"/>
    <w:rsid w:val="00C32576"/>
    <w:rsid w:val="00C354AB"/>
    <w:rsid w:val="00C373F4"/>
    <w:rsid w:val="00C60BEF"/>
    <w:rsid w:val="00C774E0"/>
    <w:rsid w:val="00C80810"/>
    <w:rsid w:val="00C82A15"/>
    <w:rsid w:val="00C96C64"/>
    <w:rsid w:val="00CA18EE"/>
    <w:rsid w:val="00CB58BE"/>
    <w:rsid w:val="00CD0C75"/>
    <w:rsid w:val="00CD173E"/>
    <w:rsid w:val="00CD2542"/>
    <w:rsid w:val="00CD5F76"/>
    <w:rsid w:val="00CE30CE"/>
    <w:rsid w:val="00CE602B"/>
    <w:rsid w:val="00CE6B58"/>
    <w:rsid w:val="00CF51C0"/>
    <w:rsid w:val="00CF6611"/>
    <w:rsid w:val="00D01E9D"/>
    <w:rsid w:val="00D064C1"/>
    <w:rsid w:val="00D2779D"/>
    <w:rsid w:val="00D36AA9"/>
    <w:rsid w:val="00D40B17"/>
    <w:rsid w:val="00D44B38"/>
    <w:rsid w:val="00D67DB7"/>
    <w:rsid w:val="00D806E2"/>
    <w:rsid w:val="00D84CEE"/>
    <w:rsid w:val="00D92D57"/>
    <w:rsid w:val="00D936A1"/>
    <w:rsid w:val="00D963D7"/>
    <w:rsid w:val="00DA31D3"/>
    <w:rsid w:val="00DA5459"/>
    <w:rsid w:val="00DA7AD8"/>
    <w:rsid w:val="00DA7F35"/>
    <w:rsid w:val="00DB51D9"/>
    <w:rsid w:val="00DC4E61"/>
    <w:rsid w:val="00DD2948"/>
    <w:rsid w:val="00DE2F9A"/>
    <w:rsid w:val="00E01782"/>
    <w:rsid w:val="00E039E0"/>
    <w:rsid w:val="00E1083D"/>
    <w:rsid w:val="00E2581A"/>
    <w:rsid w:val="00E33610"/>
    <w:rsid w:val="00E3767F"/>
    <w:rsid w:val="00E51EE8"/>
    <w:rsid w:val="00E6129A"/>
    <w:rsid w:val="00E617EE"/>
    <w:rsid w:val="00E65D46"/>
    <w:rsid w:val="00E665B3"/>
    <w:rsid w:val="00E90215"/>
    <w:rsid w:val="00E91D25"/>
    <w:rsid w:val="00EA39A0"/>
    <w:rsid w:val="00EA3B3E"/>
    <w:rsid w:val="00EA7BD1"/>
    <w:rsid w:val="00EB3B53"/>
    <w:rsid w:val="00EC0E74"/>
    <w:rsid w:val="00EC38F5"/>
    <w:rsid w:val="00EC46CD"/>
    <w:rsid w:val="00ED563B"/>
    <w:rsid w:val="00ED5C2C"/>
    <w:rsid w:val="00EE2A16"/>
    <w:rsid w:val="00EE6479"/>
    <w:rsid w:val="00EF1355"/>
    <w:rsid w:val="00EF6C95"/>
    <w:rsid w:val="00F028E7"/>
    <w:rsid w:val="00F03778"/>
    <w:rsid w:val="00F0703D"/>
    <w:rsid w:val="00F13960"/>
    <w:rsid w:val="00F270E9"/>
    <w:rsid w:val="00F30E2C"/>
    <w:rsid w:val="00F3156C"/>
    <w:rsid w:val="00F3219C"/>
    <w:rsid w:val="00F44470"/>
    <w:rsid w:val="00F5460A"/>
    <w:rsid w:val="00F71B9E"/>
    <w:rsid w:val="00F80CFA"/>
    <w:rsid w:val="00F90539"/>
    <w:rsid w:val="00F92C02"/>
    <w:rsid w:val="00FB7A89"/>
    <w:rsid w:val="00FC5F79"/>
    <w:rsid w:val="00FD6FF8"/>
    <w:rsid w:val="00FE05A4"/>
    <w:rsid w:val="00FE1CE2"/>
    <w:rsid w:val="00FE1DB6"/>
    <w:rsid w:val="00FF63DB"/>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selectable">
    <w:name w:val="selectable"/>
    <w:basedOn w:val="DefaultParagraphFont"/>
    <w:rsid w:val="007703C3"/>
  </w:style>
  <w:style w:type="paragraph" w:styleId="HTMLPreformatted">
    <w:name w:val="HTML Preformatted"/>
    <w:basedOn w:val="Normal"/>
    <w:link w:val="HTMLPreformattedChar"/>
    <w:uiPriority w:val="99"/>
    <w:semiHidden/>
    <w:unhideWhenUsed/>
    <w:rsid w:val="00E6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5D46"/>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6109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cis.southwales.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cis.southwal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24</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30891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Courtney</dc:creator>
  <cp:lastModifiedBy>Geraint</cp:lastModifiedBy>
  <cp:revision>46</cp:revision>
  <dcterms:created xsi:type="dcterms:W3CDTF">2017-03-03T08:30:00Z</dcterms:created>
  <dcterms:modified xsi:type="dcterms:W3CDTF">2017-03-22T20:37:00Z</dcterms:modified>
</cp:coreProperties>
</file>